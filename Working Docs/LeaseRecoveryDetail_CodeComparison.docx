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A62CF" w14:textId="77777777" w:rsidR="00000000" w:rsidRPr="00FF505E" w:rsidRDefault="00000000" w:rsidP="00FF505E">
      <w:pPr>
        <w:pStyle w:val="PlainText"/>
        <w:rPr>
          <w:rFonts w:ascii="Courier New" w:hAnsi="Courier New"/>
          <w:rPrChange w:id="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//Vista</w:t>
      </w:r>
    </w:p>
    <w:p w14:paraId="2A1D81BB" w14:textId="77777777" w:rsidR="00000000" w:rsidRPr="00FF505E" w:rsidRDefault="00000000" w:rsidP="00FF505E">
      <w:pPr>
        <w:pStyle w:val="PlainText"/>
        <w:rPr>
          <w:rFonts w:ascii="Courier New" w:hAnsi="Courier New"/>
          <w:rPrChange w:id="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//Notes</w:t>
      </w:r>
    </w:p>
    <w:p w14:paraId="4906B74D" w14:textId="77777777" w:rsidR="00000000" w:rsidRPr="00FF505E" w:rsidRDefault="00000000" w:rsidP="00FF505E">
      <w:pPr>
        <w:pStyle w:val="PlainText"/>
        <w:rPr>
          <w:rFonts w:ascii="Courier New" w:hAnsi="Courier New"/>
          <w:rPrChange w:id="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Copyright (c) 2005 by Yardi Systems</w:t>
      </w:r>
    </w:p>
    <w:p w14:paraId="21B2F30B" w14:textId="77777777" w:rsidR="00000000" w:rsidRPr="00FF505E" w:rsidRDefault="00000000" w:rsidP="00FF505E">
      <w:pPr>
        <w:pStyle w:val="PlainText"/>
        <w:rPr>
          <w:rFonts w:ascii="Courier New" w:hAnsi="Courier New"/>
          <w:rPrChange w:id="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NAME </w:t>
      </w:r>
      <w:r w:rsidRPr="00FF505E">
        <w:rPr>
          <w:rFonts w:ascii="Courier New" w:hAnsi="Courier New"/>
          <w:rPrChange w:id="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</w:t>
      </w:r>
      <w:proofErr w:type="gramStart"/>
      <w:r w:rsidRPr="00FF505E">
        <w:rPr>
          <w:rFonts w:ascii="Courier New" w:hAnsi="Courier New"/>
          <w:rPrChange w:id="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:</w:t>
      </w:r>
      <w:proofErr w:type="gramEnd"/>
      <w:r w:rsidRPr="00FF505E">
        <w:rPr>
          <w:rFonts w:ascii="Courier New" w:hAnsi="Courier New"/>
          <w:rPrChange w:id="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rx_Comm_Lease_RecoveryDetail.rdllc</w:t>
      </w:r>
      <w:proofErr w:type="spellEnd"/>
    </w:p>
    <w:p w14:paraId="6922C050" w14:textId="77777777" w:rsidR="00000000" w:rsidRPr="00FF505E" w:rsidRDefault="00000000" w:rsidP="00FF505E">
      <w:pPr>
        <w:pStyle w:val="PlainText"/>
        <w:rPr>
          <w:rFonts w:ascii="Courier New" w:hAnsi="Courier New"/>
          <w:rPrChange w:id="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7" w:author="Chg" w:date="2024-03-25T08:35:00Z" w16du:dateUtc="2024-03-25T13:35:00Z">
          <w:pPr>
            <w:pStyle w:val="PlainText"/>
            <w:ind w:left="-720"/>
          </w:pPr>
        </w:pPrChange>
      </w:pPr>
    </w:p>
    <w:p w14:paraId="7538BCAA" w14:textId="77777777" w:rsidR="00000000" w:rsidRPr="00FF505E" w:rsidRDefault="00000000" w:rsidP="00FF505E">
      <w:pPr>
        <w:pStyle w:val="PlainText"/>
        <w:rPr>
          <w:rFonts w:ascii="Courier New" w:hAnsi="Courier New"/>
          <w:rPrChange w:id="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  <w:proofErr w:type="gramStart"/>
      <w:r w:rsidRPr="00FF505E">
        <w:rPr>
          <w:rFonts w:ascii="Courier New" w:hAnsi="Courier New"/>
          <w:rPrChange w:id="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DESCRIPTION  :</w:t>
      </w:r>
      <w:proofErr w:type="gramEnd"/>
      <w:r w:rsidRPr="00FF505E">
        <w:rPr>
          <w:rFonts w:ascii="Courier New" w:hAnsi="Courier New"/>
          <w:rPrChange w:id="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Recovery Calculation Detail</w:t>
      </w:r>
    </w:p>
    <w:p w14:paraId="1CAAAC69" w14:textId="77777777" w:rsidR="00000000" w:rsidRPr="00FF505E" w:rsidRDefault="00000000" w:rsidP="00FF505E">
      <w:pPr>
        <w:pStyle w:val="PlainText"/>
        <w:rPr>
          <w:rFonts w:ascii="Courier New" w:hAnsi="Courier New"/>
          <w:rPrChange w:id="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</w:p>
    <w:p w14:paraId="5AA50C4A" w14:textId="77777777" w:rsidR="00000000" w:rsidRPr="00FF505E" w:rsidRDefault="00000000" w:rsidP="00FF505E">
      <w:pPr>
        <w:pStyle w:val="PlainText"/>
        <w:rPr>
          <w:rFonts w:ascii="Courier New" w:hAnsi="Courier New"/>
          <w:rPrChange w:id="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PLATFORM   </w:t>
      </w:r>
      <w:proofErr w:type="gramStart"/>
      <w:r w:rsidRPr="00FF505E">
        <w:rPr>
          <w:rFonts w:ascii="Courier New" w:hAnsi="Courier New"/>
          <w:rPrChange w:id="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:</w:t>
      </w:r>
      <w:proofErr w:type="gramEnd"/>
      <w:r w:rsidRPr="00FF505E">
        <w:rPr>
          <w:rFonts w:ascii="Courier New" w:hAnsi="Courier New"/>
          <w:rPrChange w:id="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Sql</w:t>
      </w:r>
      <w:proofErr w:type="spellEnd"/>
      <w:r w:rsidRPr="00FF505E">
        <w:rPr>
          <w:rFonts w:ascii="Courier New" w:hAnsi="Courier New"/>
          <w:rPrChange w:id="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Server</w:t>
      </w:r>
    </w:p>
    <w:p w14:paraId="08D54C0D" w14:textId="77777777" w:rsidR="00000000" w:rsidRPr="00FF505E" w:rsidRDefault="00000000" w:rsidP="00FF505E">
      <w:pPr>
        <w:pStyle w:val="PlainText"/>
        <w:rPr>
          <w:rFonts w:ascii="Courier New" w:hAnsi="Courier New"/>
          <w:rPrChange w:id="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3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</w:p>
    <w:p w14:paraId="79D3480A" w14:textId="77777777" w:rsidR="00000000" w:rsidRPr="00FF505E" w:rsidRDefault="00000000" w:rsidP="00FF505E">
      <w:pPr>
        <w:pStyle w:val="PlainText"/>
        <w:rPr>
          <w:rFonts w:ascii="Courier New" w:hAnsi="Courier New"/>
          <w:rPrChange w:id="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3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  <w:proofErr w:type="gramStart"/>
      <w:r w:rsidRPr="00FF505E">
        <w:rPr>
          <w:rFonts w:ascii="Courier New" w:hAnsi="Courier New"/>
          <w:rPrChange w:id="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DEPENDENCIES :</w:t>
      </w:r>
      <w:proofErr w:type="gramEnd"/>
      <w:r w:rsidRPr="00FF505E">
        <w:rPr>
          <w:rFonts w:ascii="Courier New" w:hAnsi="Courier New"/>
          <w:rPrChange w:id="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</w:p>
    <w:p w14:paraId="397FA61D" w14:textId="77777777" w:rsidR="00000000" w:rsidRPr="00FF505E" w:rsidRDefault="00000000" w:rsidP="00FF505E">
      <w:pPr>
        <w:pStyle w:val="PlainText"/>
        <w:rPr>
          <w:rFonts w:ascii="Courier New" w:hAnsi="Courier New"/>
          <w:rPrChange w:id="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4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</w:p>
    <w:p w14:paraId="71147163" w14:textId="77777777" w:rsidR="00000000" w:rsidRPr="00FF505E" w:rsidRDefault="00000000" w:rsidP="00FF505E">
      <w:pPr>
        <w:pStyle w:val="PlainText"/>
        <w:rPr>
          <w:rFonts w:ascii="Courier New" w:hAnsi="Courier New"/>
          <w:rPrChange w:id="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4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NOTES      </w:t>
      </w:r>
      <w:proofErr w:type="gramStart"/>
      <w:r w:rsidRPr="00FF505E">
        <w:rPr>
          <w:rFonts w:ascii="Courier New" w:hAnsi="Courier New"/>
          <w:rPrChange w:id="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:</w:t>
      </w:r>
      <w:proofErr w:type="gramEnd"/>
      <w:r w:rsidRPr="00FF505E">
        <w:rPr>
          <w:rFonts w:ascii="Courier New" w:hAnsi="Courier New"/>
          <w:rPrChange w:id="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</w:p>
    <w:p w14:paraId="384ECE6A" w14:textId="77777777" w:rsidR="00000000" w:rsidRPr="00FF505E" w:rsidRDefault="00000000" w:rsidP="00FF505E">
      <w:pPr>
        <w:pStyle w:val="PlainText"/>
        <w:rPr>
          <w:rFonts w:ascii="Courier New" w:hAnsi="Courier New"/>
          <w:rPrChange w:id="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42517E44" w14:textId="77777777" w:rsidR="00000000" w:rsidRPr="00FF505E" w:rsidRDefault="00000000" w:rsidP="00FF505E">
      <w:pPr>
        <w:pStyle w:val="PlainText"/>
        <w:rPr>
          <w:rFonts w:ascii="Courier New" w:hAnsi="Courier New"/>
          <w:rPrChange w:id="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CREATED    </w:t>
      </w:r>
      <w:proofErr w:type="gramStart"/>
      <w:r w:rsidRPr="00FF505E">
        <w:rPr>
          <w:rFonts w:ascii="Courier New" w:hAnsi="Courier New"/>
          <w:rPrChange w:id="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:</w:t>
      </w:r>
      <w:proofErr w:type="gramEnd"/>
      <w:r w:rsidRPr="00FF505E">
        <w:rPr>
          <w:rFonts w:ascii="Courier New" w:hAnsi="Courier New"/>
          <w:rPrChange w:id="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01/23/2007</w:t>
      </w:r>
    </w:p>
    <w:p w14:paraId="4B65D4AA" w14:textId="77777777" w:rsidR="00000000" w:rsidRPr="00FF505E" w:rsidRDefault="00000000" w:rsidP="00FF505E">
      <w:pPr>
        <w:pStyle w:val="PlainText"/>
        <w:rPr>
          <w:rFonts w:ascii="Courier New" w:hAnsi="Courier New"/>
          <w:rPrChange w:id="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  <w:r w:rsidRPr="00FF505E">
        <w:rPr>
          <w:rFonts w:ascii="Courier New" w:hAnsi="Courier New"/>
          <w:rPrChange w:id="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01/25/2007 As per TR#83798</w:t>
      </w:r>
    </w:p>
    <w:p w14:paraId="1C9C4F0F" w14:textId="77777777" w:rsidR="00000000" w:rsidRPr="00FF505E" w:rsidRDefault="00000000" w:rsidP="00FF505E">
      <w:pPr>
        <w:pStyle w:val="PlainText"/>
        <w:rPr>
          <w:rFonts w:ascii="Courier New" w:hAnsi="Courier New"/>
          <w:rPrChange w:id="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6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  <w:r w:rsidRPr="00FF505E">
        <w:rPr>
          <w:rFonts w:ascii="Courier New" w:hAnsi="Courier New"/>
          <w:rPrChange w:id="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02/22/2008 Nagesh As per TR#112819, TR#112822</w:t>
      </w:r>
    </w:p>
    <w:p w14:paraId="3391A900" w14:textId="77777777" w:rsidR="00000000" w:rsidRPr="00FF505E" w:rsidRDefault="00000000" w:rsidP="00FF505E">
      <w:pPr>
        <w:pStyle w:val="PlainText"/>
        <w:rPr>
          <w:rFonts w:ascii="Courier New" w:hAnsi="Courier New"/>
          <w:rPrChange w:id="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6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  <w:r w:rsidRPr="00FF505E">
        <w:rPr>
          <w:rFonts w:ascii="Courier New" w:hAnsi="Courier New"/>
          <w:rPrChange w:id="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03/06/2008 Nagesh As per TR#113338</w:t>
      </w:r>
    </w:p>
    <w:p w14:paraId="760D2177" w14:textId="77777777" w:rsidR="00000000" w:rsidRPr="00FF505E" w:rsidRDefault="00000000" w:rsidP="00FF505E">
      <w:pPr>
        <w:pStyle w:val="PlainText"/>
        <w:rPr>
          <w:rFonts w:ascii="Courier New" w:hAnsi="Courier New"/>
          <w:rPrChange w:id="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7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04/25/2008 - Nagesh As per TR#116223</w:t>
      </w:r>
      <w:r w:rsidRPr="00FF505E">
        <w:rPr>
          <w:rFonts w:ascii="Courier New" w:hAnsi="Courier New"/>
          <w:rPrChange w:id="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</w:p>
    <w:p w14:paraId="70C9C278" w14:textId="77777777" w:rsidR="00000000" w:rsidRPr="00FF505E" w:rsidRDefault="00000000" w:rsidP="00FF505E">
      <w:pPr>
        <w:pStyle w:val="PlainText"/>
        <w:rPr>
          <w:rFonts w:ascii="Courier New" w:hAnsi="Courier New"/>
          <w:rPrChange w:id="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7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r w:rsidRPr="00FF505E">
        <w:rPr>
          <w:rFonts w:ascii="Courier New" w:hAnsi="Courier New"/>
          <w:rPrChange w:id="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06/27/2008 - </w:t>
      </w:r>
      <w:proofErr w:type="spellStart"/>
      <w:r w:rsidRPr="00FF505E">
        <w:rPr>
          <w:rFonts w:ascii="Courier New" w:hAnsi="Courier New"/>
          <w:rPrChange w:id="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NAgesh</w:t>
      </w:r>
      <w:proofErr w:type="spellEnd"/>
      <w:r w:rsidRPr="00FF505E">
        <w:rPr>
          <w:rFonts w:ascii="Courier New" w:hAnsi="Courier New"/>
          <w:rPrChange w:id="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as per TR#116780</w:t>
      </w:r>
    </w:p>
    <w:p w14:paraId="073679B2" w14:textId="77777777" w:rsidR="00000000" w:rsidRPr="00FF505E" w:rsidRDefault="00000000" w:rsidP="00FF505E">
      <w:pPr>
        <w:pStyle w:val="PlainText"/>
        <w:rPr>
          <w:rFonts w:ascii="Courier New" w:hAnsi="Courier New"/>
          <w:rPrChange w:id="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8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r w:rsidRPr="00FF505E">
        <w:rPr>
          <w:rFonts w:ascii="Courier New" w:hAnsi="Courier New"/>
          <w:rPrChange w:id="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09/11/2009 - Nagesh as per TR#195629</w:t>
      </w:r>
    </w:p>
    <w:p w14:paraId="4FE75E21" w14:textId="77777777" w:rsidR="00000000" w:rsidRPr="00FF505E" w:rsidRDefault="00000000" w:rsidP="00FF505E">
      <w:pPr>
        <w:pStyle w:val="PlainText"/>
        <w:rPr>
          <w:rFonts w:ascii="Courier New" w:hAnsi="Courier New"/>
          <w:rPrChange w:id="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8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r w:rsidRPr="00FF505E">
        <w:rPr>
          <w:rFonts w:ascii="Courier New" w:hAnsi="Courier New"/>
          <w:rPrChange w:id="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03/23/2010 - Nagesh as per TR#205110</w:t>
      </w:r>
    </w:p>
    <w:p w14:paraId="7A13083A" w14:textId="77777777" w:rsidR="00000000" w:rsidRPr="00FF505E" w:rsidRDefault="00000000" w:rsidP="00FF505E">
      <w:pPr>
        <w:pStyle w:val="PlainText"/>
        <w:rPr>
          <w:rFonts w:ascii="Courier New" w:hAnsi="Courier New"/>
          <w:rPrChange w:id="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9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r w:rsidRPr="00FF505E">
        <w:rPr>
          <w:rFonts w:ascii="Courier New" w:hAnsi="Courier New"/>
          <w:rPrChange w:id="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26/07/2011 - Pravin as per TR#236179 Added condition to have records only for </w:t>
      </w:r>
      <w:proofErr w:type="spellStart"/>
      <w:r w:rsidRPr="00FF505E">
        <w:rPr>
          <w:rFonts w:ascii="Courier New" w:hAnsi="Courier New"/>
          <w:rPrChange w:id="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reconcilation</w:t>
      </w:r>
      <w:proofErr w:type="spellEnd"/>
      <w:r w:rsidRPr="00FF505E">
        <w:rPr>
          <w:rFonts w:ascii="Courier New" w:hAnsi="Courier New"/>
          <w:rPrChange w:id="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i.e. </w:t>
      </w:r>
      <w:proofErr w:type="spellStart"/>
      <w:r w:rsidRPr="00FF505E">
        <w:rPr>
          <w:rFonts w:ascii="Courier New" w:hAnsi="Courier New"/>
          <w:rPrChange w:id="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where'icalculationtype'of</w:t>
      </w:r>
      <w:proofErr w:type="spellEnd"/>
      <w:r w:rsidRPr="00FF505E">
        <w:rPr>
          <w:rFonts w:ascii="Courier New" w:hAnsi="Courier New"/>
          <w:rPrChange w:id="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1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commrecoverycalculation</w:t>
      </w:r>
      <w:proofErr w:type="spellEnd"/>
      <w:r w:rsidRPr="00FF505E">
        <w:rPr>
          <w:rFonts w:ascii="Courier New" w:hAnsi="Courier New"/>
          <w:rPrChange w:id="1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table is 1. </w:t>
      </w:r>
    </w:p>
    <w:p w14:paraId="472F9D05" w14:textId="77777777" w:rsidR="00000000" w:rsidRPr="00FF505E" w:rsidRDefault="00000000" w:rsidP="00FF505E">
      <w:pPr>
        <w:pStyle w:val="PlainText"/>
        <w:rPr>
          <w:rFonts w:ascii="Courier New" w:hAnsi="Courier New"/>
          <w:rPrChange w:id="1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0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26/07/2011 - Pravin as per TR#183662.</w:t>
      </w:r>
    </w:p>
    <w:p w14:paraId="08A79DB7" w14:textId="77777777" w:rsidR="00000000" w:rsidRPr="00FF505E" w:rsidRDefault="00000000" w:rsidP="00FF505E">
      <w:pPr>
        <w:pStyle w:val="PlainText"/>
        <w:rPr>
          <w:rFonts w:ascii="Courier New" w:hAnsi="Courier New"/>
          <w:rPrChange w:id="1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0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09/03/2012 - Pravin as per TR#</w:t>
      </w:r>
      <w:proofErr w:type="gramStart"/>
      <w:r w:rsidRPr="00FF505E">
        <w:rPr>
          <w:rFonts w:ascii="Courier New" w:hAnsi="Courier New"/>
          <w:rPrChange w:id="1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228123:Modified</w:t>
      </w:r>
      <w:proofErr w:type="gramEnd"/>
      <w:r w:rsidRPr="00FF505E">
        <w:rPr>
          <w:rFonts w:ascii="Courier New" w:hAnsi="Courier New"/>
          <w:rPrChange w:id="1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query in '</w:t>
      </w:r>
      <w:proofErr w:type="spellStart"/>
      <w:r w:rsidRPr="00FF505E">
        <w:rPr>
          <w:rFonts w:ascii="Courier New" w:hAnsi="Courier New"/>
          <w:rPrChange w:id="1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detailByPool</w:t>
      </w:r>
      <w:proofErr w:type="spellEnd"/>
      <w:r w:rsidRPr="00FF505E">
        <w:rPr>
          <w:rFonts w:ascii="Courier New" w:hAnsi="Courier New"/>
          <w:rPrChange w:id="1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' section to consider recovery group filter if any value is selected.</w:t>
      </w:r>
    </w:p>
    <w:p w14:paraId="215A213E" w14:textId="77777777" w:rsidR="00000000" w:rsidRPr="00FF505E" w:rsidRDefault="00000000" w:rsidP="00FF505E">
      <w:pPr>
        <w:pStyle w:val="PlainText"/>
        <w:rPr>
          <w:ins w:id="114" w:author="Chg" w:date="2024-03-25T08:35:00Z" w16du:dateUtc="2024-03-25T13:35:00Z"/>
          <w:rFonts w:ascii="Courier New" w:hAnsi="Courier New" w:cs="Courier New"/>
        </w:rPr>
      </w:pPr>
      <w:ins w:id="115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 02/28/2028 - </w:t>
        </w:r>
        <w:proofErr w:type="spellStart"/>
        <w:r w:rsidRPr="00FF505E">
          <w:rPr>
            <w:rFonts w:ascii="Courier New" w:hAnsi="Courier New" w:cs="Courier New"/>
          </w:rPr>
          <w:t>DWaxman</w:t>
        </w:r>
        <w:proofErr w:type="spellEnd"/>
        <w:r w:rsidRPr="00FF505E">
          <w:rPr>
            <w:rFonts w:ascii="Courier New" w:hAnsi="Courier New" w:cs="Courier New"/>
          </w:rPr>
          <w:t xml:space="preserve"> - modify pool exclusions to factor in </w:t>
        </w:r>
        <w:proofErr w:type="spellStart"/>
        <w:r w:rsidRPr="00FF505E">
          <w:rPr>
            <w:rFonts w:ascii="Courier New" w:hAnsi="Courier New" w:cs="Courier New"/>
          </w:rPr>
          <w:t>CamRule</w:t>
        </w:r>
        <w:proofErr w:type="spellEnd"/>
        <w:r w:rsidRPr="00FF505E">
          <w:rPr>
            <w:rFonts w:ascii="Courier New" w:hAnsi="Courier New" w:cs="Courier New"/>
          </w:rPr>
          <w:t xml:space="preserve"> active </w:t>
        </w:r>
        <w:proofErr w:type="gramStart"/>
        <w:r w:rsidRPr="00FF505E">
          <w:rPr>
            <w:rFonts w:ascii="Courier New" w:hAnsi="Courier New" w:cs="Courier New"/>
          </w:rPr>
          <w:t>dates</w:t>
        </w:r>
        <w:proofErr w:type="gramEnd"/>
      </w:ins>
    </w:p>
    <w:p w14:paraId="19B9FE00" w14:textId="77777777" w:rsidR="00000000" w:rsidRPr="00FF505E" w:rsidRDefault="00000000" w:rsidP="00FF505E">
      <w:pPr>
        <w:pStyle w:val="PlainText"/>
        <w:rPr>
          <w:rFonts w:ascii="Courier New" w:hAnsi="Courier New"/>
          <w:rPrChange w:id="1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1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//End Notes</w:t>
      </w:r>
    </w:p>
    <w:p w14:paraId="0F51FB81" w14:textId="77777777" w:rsidR="00000000" w:rsidRPr="00FF505E" w:rsidRDefault="00000000" w:rsidP="00FF505E">
      <w:pPr>
        <w:pStyle w:val="PlainText"/>
        <w:rPr>
          <w:rFonts w:ascii="Courier New" w:hAnsi="Courier New"/>
          <w:rPrChange w:id="1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20" w:author="Chg" w:date="2024-03-25T08:35:00Z" w16du:dateUtc="2024-03-25T13:35:00Z">
          <w:pPr>
            <w:pStyle w:val="PlainText"/>
            <w:ind w:left="-720"/>
          </w:pPr>
        </w:pPrChange>
      </w:pPr>
    </w:p>
    <w:p w14:paraId="572A2B80" w14:textId="77777777" w:rsidR="00000000" w:rsidRPr="00FF505E" w:rsidRDefault="00000000" w:rsidP="00FF505E">
      <w:pPr>
        <w:pStyle w:val="PlainText"/>
        <w:rPr>
          <w:rFonts w:ascii="Courier New" w:hAnsi="Courier New"/>
          <w:rPrChange w:id="1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2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//Database</w:t>
      </w:r>
    </w:p>
    <w:p w14:paraId="07D3AAB7" w14:textId="77777777" w:rsidR="00000000" w:rsidRPr="00FF505E" w:rsidRDefault="00000000" w:rsidP="00FF505E">
      <w:pPr>
        <w:pStyle w:val="PlainText"/>
        <w:rPr>
          <w:rFonts w:ascii="Courier New" w:hAnsi="Courier New"/>
          <w:rPrChange w:id="1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2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SSRS </w:t>
      </w:r>
      <w:proofErr w:type="spellStart"/>
      <w:r w:rsidRPr="00FF505E">
        <w:rPr>
          <w:rFonts w:ascii="Courier New" w:hAnsi="Courier New"/>
          <w:rPrChange w:id="1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rx_Comm_Lease_RecoveryDetail.rdlc</w:t>
      </w:r>
      <w:proofErr w:type="spellEnd"/>
    </w:p>
    <w:p w14:paraId="5E48E075" w14:textId="77777777" w:rsidR="00000000" w:rsidRPr="00FF505E" w:rsidRDefault="00000000" w:rsidP="00FF505E">
      <w:pPr>
        <w:pStyle w:val="PlainText"/>
        <w:rPr>
          <w:rFonts w:ascii="Courier New" w:hAnsi="Courier New"/>
          <w:rPrChange w:id="1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2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//End Database</w:t>
      </w:r>
    </w:p>
    <w:p w14:paraId="2CD7C844" w14:textId="77777777" w:rsidR="00000000" w:rsidRPr="00FF505E" w:rsidRDefault="00000000" w:rsidP="00FF505E">
      <w:pPr>
        <w:pStyle w:val="PlainText"/>
        <w:rPr>
          <w:rFonts w:ascii="Courier New" w:hAnsi="Courier New"/>
          <w:rPrChange w:id="1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32" w:author="Chg" w:date="2024-03-25T08:35:00Z" w16du:dateUtc="2024-03-25T13:35:00Z">
          <w:pPr>
            <w:pStyle w:val="PlainText"/>
            <w:ind w:left="-720"/>
          </w:pPr>
        </w:pPrChange>
      </w:pPr>
    </w:p>
    <w:p w14:paraId="6D2A916C" w14:textId="77777777" w:rsidR="00000000" w:rsidRPr="00FF505E" w:rsidRDefault="00000000" w:rsidP="00FF505E">
      <w:pPr>
        <w:pStyle w:val="PlainText"/>
        <w:rPr>
          <w:rFonts w:ascii="Courier New" w:hAnsi="Courier New"/>
          <w:rPrChange w:id="1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3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//Crystal</w:t>
      </w:r>
    </w:p>
    <w:p w14:paraId="1519C955" w14:textId="77777777" w:rsidR="00000000" w:rsidRPr="00FF505E" w:rsidRDefault="00000000" w:rsidP="00FF505E">
      <w:pPr>
        <w:pStyle w:val="PlainText"/>
        <w:rPr>
          <w:rFonts w:ascii="Courier New" w:hAnsi="Courier New"/>
          <w:rPrChange w:id="1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37" w:author="Chg" w:date="2024-03-25T08:35:00Z" w16du:dateUtc="2024-03-25T13:35:00Z">
          <w:pPr>
            <w:pStyle w:val="PlainText"/>
            <w:ind w:left="-720"/>
          </w:pPr>
        </w:pPrChange>
      </w:pPr>
      <w:proofErr w:type="spellStart"/>
      <w:r w:rsidRPr="00FF505E">
        <w:rPr>
          <w:rFonts w:ascii="Courier New" w:hAnsi="Courier New"/>
          <w:rPrChange w:id="1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Cryactive</w:t>
      </w:r>
      <w:proofErr w:type="spellEnd"/>
      <w:r w:rsidRPr="00FF505E">
        <w:rPr>
          <w:rFonts w:ascii="Courier New" w:hAnsi="Courier New"/>
          <w:rPrChange w:id="1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Y</w:t>
      </w:r>
    </w:p>
    <w:p w14:paraId="194D8757" w14:textId="77777777" w:rsidR="00000000" w:rsidRPr="00FF505E" w:rsidRDefault="00000000" w:rsidP="00FF505E">
      <w:pPr>
        <w:pStyle w:val="PlainText"/>
        <w:rPr>
          <w:rFonts w:ascii="Courier New" w:hAnsi="Courier New"/>
          <w:rPrChange w:id="1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41" w:author="Chg" w:date="2024-03-25T08:35:00Z" w16du:dateUtc="2024-03-25T13:35:00Z">
          <w:pPr>
            <w:pStyle w:val="PlainText"/>
            <w:ind w:left="-720"/>
          </w:pPr>
        </w:pPrChange>
      </w:pPr>
      <w:proofErr w:type="spellStart"/>
      <w:r w:rsidRPr="00FF505E">
        <w:rPr>
          <w:rFonts w:ascii="Courier New" w:hAnsi="Courier New"/>
          <w:rPrChange w:id="1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cryversion</w:t>
      </w:r>
      <w:proofErr w:type="spellEnd"/>
      <w:r w:rsidRPr="00FF505E">
        <w:rPr>
          <w:rFonts w:ascii="Courier New" w:hAnsi="Courier New"/>
          <w:rPrChange w:id="1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9</w:t>
      </w:r>
    </w:p>
    <w:p w14:paraId="4E4DD6B1" w14:textId="77777777" w:rsidR="00000000" w:rsidRPr="00FF505E" w:rsidRDefault="00000000" w:rsidP="00FF505E">
      <w:pPr>
        <w:pStyle w:val="PlainText"/>
        <w:rPr>
          <w:rFonts w:ascii="Courier New" w:hAnsi="Courier New"/>
          <w:rPrChange w:id="1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4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param yearend=#yearend#</w:t>
      </w:r>
    </w:p>
    <w:p w14:paraId="1B322616" w14:textId="77777777" w:rsidR="00000000" w:rsidRPr="00FF505E" w:rsidRDefault="00000000" w:rsidP="00FF505E">
      <w:pPr>
        <w:pStyle w:val="PlainText"/>
        <w:rPr>
          <w:rFonts w:ascii="Courier New" w:hAnsi="Courier New"/>
          <w:rPrChange w:id="1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4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//End Crystal</w:t>
      </w:r>
    </w:p>
    <w:p w14:paraId="6DEBCF0A" w14:textId="77777777" w:rsidR="00000000" w:rsidRPr="00FF505E" w:rsidRDefault="00000000" w:rsidP="00FF505E">
      <w:pPr>
        <w:pStyle w:val="PlainText"/>
        <w:rPr>
          <w:rFonts w:ascii="Courier New" w:hAnsi="Courier New"/>
          <w:rPrChange w:id="1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51" w:author="Chg" w:date="2024-03-25T08:35:00Z" w16du:dateUtc="2024-03-25T13:35:00Z">
          <w:pPr>
            <w:pStyle w:val="PlainText"/>
            <w:ind w:left="-720"/>
          </w:pPr>
        </w:pPrChange>
      </w:pPr>
    </w:p>
    <w:p w14:paraId="0A72A38E" w14:textId="77777777" w:rsidR="00000000" w:rsidRPr="00FF505E" w:rsidRDefault="00000000" w:rsidP="00FF505E">
      <w:pPr>
        <w:pStyle w:val="PlainText"/>
        <w:rPr>
          <w:rFonts w:ascii="Courier New" w:hAnsi="Courier New"/>
          <w:rPrChange w:id="1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5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//Title</w:t>
      </w:r>
    </w:p>
    <w:p w14:paraId="6AF927DE" w14:textId="77777777" w:rsidR="00000000" w:rsidRPr="00FF505E" w:rsidRDefault="00000000" w:rsidP="00FF505E">
      <w:pPr>
        <w:pStyle w:val="PlainText"/>
        <w:rPr>
          <w:rFonts w:ascii="Courier New" w:hAnsi="Courier New"/>
          <w:rPrChange w:id="1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5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Commercial Lease Recovery Detail</w:t>
      </w:r>
    </w:p>
    <w:p w14:paraId="737B7312" w14:textId="77777777" w:rsidR="00000000" w:rsidRPr="00FF505E" w:rsidRDefault="00000000" w:rsidP="00FF505E">
      <w:pPr>
        <w:pStyle w:val="PlainText"/>
        <w:rPr>
          <w:rFonts w:ascii="Courier New" w:hAnsi="Courier New"/>
          <w:rPrChange w:id="1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5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//End Title</w:t>
      </w:r>
    </w:p>
    <w:p w14:paraId="61FA6A74" w14:textId="77777777" w:rsidR="00000000" w:rsidRPr="00FF505E" w:rsidRDefault="00000000" w:rsidP="00FF505E">
      <w:pPr>
        <w:pStyle w:val="PlainText"/>
        <w:rPr>
          <w:rFonts w:ascii="Courier New" w:hAnsi="Courier New"/>
          <w:rPrChange w:id="1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62" w:author="Chg" w:date="2024-03-25T08:35:00Z" w16du:dateUtc="2024-03-25T13:35:00Z">
          <w:pPr>
            <w:pStyle w:val="PlainText"/>
            <w:ind w:left="-720"/>
          </w:pPr>
        </w:pPrChange>
      </w:pPr>
    </w:p>
    <w:p w14:paraId="5ED2DA27" w14:textId="77777777" w:rsidR="00000000" w:rsidRPr="00FF505E" w:rsidRDefault="00000000" w:rsidP="00FF505E">
      <w:pPr>
        <w:pStyle w:val="PlainText"/>
        <w:rPr>
          <w:rFonts w:ascii="Courier New" w:hAnsi="Courier New"/>
          <w:rPrChange w:id="1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6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//Select</w:t>
      </w:r>
    </w:p>
    <w:p w14:paraId="5A07E73A" w14:textId="77777777" w:rsidR="00000000" w:rsidRPr="00FF505E" w:rsidRDefault="00000000" w:rsidP="00FF505E">
      <w:pPr>
        <w:pStyle w:val="PlainText"/>
        <w:rPr>
          <w:rFonts w:ascii="Courier New" w:hAnsi="Courier New"/>
          <w:rPrChange w:id="1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67" w:author="Chg" w:date="2024-03-25T08:35:00Z" w16du:dateUtc="2024-03-25T13:35:00Z">
          <w:pPr>
            <w:pStyle w:val="PlainText"/>
            <w:ind w:left="-720"/>
          </w:pPr>
        </w:pPrChange>
      </w:pPr>
      <w:proofErr w:type="gramStart"/>
      <w:r w:rsidRPr="00FF505E">
        <w:rPr>
          <w:rFonts w:ascii="Courier New" w:hAnsi="Courier New"/>
          <w:rPrChange w:id="1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select  </w:t>
      </w:r>
      <w:proofErr w:type="spellStart"/>
      <w:r w:rsidRPr="00FF505E">
        <w:rPr>
          <w:rFonts w:ascii="Courier New" w:hAnsi="Courier New"/>
          <w:rPrChange w:id="1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proofErr w:type="gramEnd"/>
      <w:r w:rsidRPr="00FF505E">
        <w:rPr>
          <w:rFonts w:ascii="Courier New" w:hAnsi="Courier New"/>
          <w:rPrChange w:id="1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o.ucode</w:t>
      </w:r>
      <w:proofErr w:type="spellEnd"/>
      <w:r w:rsidRPr="00FF505E">
        <w:rPr>
          <w:rFonts w:ascii="Courier New" w:hAnsi="Courier New"/>
          <w:rPrChange w:id="1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,'-')</w:t>
      </w:r>
      <w:r w:rsidRPr="00FF505E">
        <w:rPr>
          <w:rFonts w:ascii="Courier New" w:hAnsi="Courier New"/>
          <w:rPrChange w:id="1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ocode</w:t>
      </w:r>
      <w:proofErr w:type="spellEnd"/>
      <w:r w:rsidRPr="00FF505E">
        <w:rPr>
          <w:rFonts w:ascii="Courier New" w:hAnsi="Courier New"/>
          <w:rPrChange w:id="1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7C3E8CD6" w14:textId="77777777" w:rsidR="00000000" w:rsidRPr="00FF505E" w:rsidRDefault="00000000" w:rsidP="00FF505E">
      <w:pPr>
        <w:pStyle w:val="PlainText"/>
        <w:rPr>
          <w:rFonts w:ascii="Courier New" w:hAnsi="Courier New"/>
          <w:rPrChange w:id="1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7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1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proofErr w:type="gramStart"/>
      <w:r w:rsidRPr="00FF505E">
        <w:rPr>
          <w:rFonts w:ascii="Courier New" w:hAnsi="Courier New"/>
          <w:rPrChange w:id="1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o.ulastname</w:t>
      </w:r>
      <w:proofErr w:type="spellEnd"/>
      <w:proofErr w:type="gramEnd"/>
      <w:r w:rsidRPr="00FF505E">
        <w:rPr>
          <w:rFonts w:ascii="Courier New" w:hAnsi="Courier New"/>
          <w:rPrChange w:id="1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,'-')</w:t>
      </w:r>
      <w:r w:rsidRPr="00FF505E">
        <w:rPr>
          <w:rFonts w:ascii="Courier New" w:hAnsi="Courier New"/>
          <w:rPrChange w:id="1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oname</w:t>
      </w:r>
      <w:proofErr w:type="spellEnd"/>
      <w:r w:rsidRPr="00FF505E">
        <w:rPr>
          <w:rFonts w:ascii="Courier New" w:hAnsi="Courier New"/>
          <w:rPrChange w:id="1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06ADD5BF" w14:textId="77777777" w:rsidR="00000000" w:rsidRPr="00FF505E" w:rsidRDefault="00000000" w:rsidP="00FF505E">
      <w:pPr>
        <w:pStyle w:val="PlainText"/>
        <w:rPr>
          <w:rFonts w:ascii="Courier New" w:hAnsi="Courier New"/>
          <w:rPrChange w:id="1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9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1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proofErr w:type="gramStart"/>
      <w:r w:rsidRPr="00FF505E">
        <w:rPr>
          <w:rFonts w:ascii="Courier New" w:hAnsi="Courier New"/>
          <w:rPrChange w:id="1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p.scode</w:t>
      </w:r>
      <w:proofErr w:type="spellEnd"/>
      <w:proofErr w:type="gramEnd"/>
      <w:r w:rsidRPr="00FF505E">
        <w:rPr>
          <w:rFonts w:ascii="Courier New" w:hAnsi="Courier New"/>
          <w:rPrChange w:id="1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,'-')</w:t>
      </w:r>
      <w:r w:rsidRPr="00FF505E">
        <w:rPr>
          <w:rFonts w:ascii="Courier New" w:hAnsi="Courier New"/>
          <w:rPrChange w:id="1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pscode</w:t>
      </w:r>
      <w:proofErr w:type="spellEnd"/>
      <w:r w:rsidRPr="00FF505E">
        <w:rPr>
          <w:rFonts w:ascii="Courier New" w:hAnsi="Courier New"/>
          <w:rPrChange w:id="2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</w:t>
      </w:r>
    </w:p>
    <w:p w14:paraId="55EDB85B" w14:textId="77777777" w:rsidR="00000000" w:rsidRPr="00FF505E" w:rsidRDefault="00000000" w:rsidP="00FF505E">
      <w:pPr>
        <w:pStyle w:val="PlainText"/>
        <w:rPr>
          <w:rFonts w:ascii="Courier New" w:hAnsi="Courier New"/>
          <w:rPrChange w:id="2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0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2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2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ltrim</w:t>
      </w:r>
      <w:proofErr w:type="spellEnd"/>
      <w:r w:rsidRPr="00FF505E">
        <w:rPr>
          <w:rFonts w:ascii="Courier New" w:hAnsi="Courier New"/>
          <w:rPrChange w:id="2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2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rtrim</w:t>
      </w:r>
      <w:proofErr w:type="spellEnd"/>
      <w:r w:rsidRPr="00FF505E">
        <w:rPr>
          <w:rFonts w:ascii="Courier New" w:hAnsi="Courier New"/>
          <w:rPrChange w:id="2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gramStart"/>
      <w:r w:rsidRPr="00FF505E">
        <w:rPr>
          <w:rFonts w:ascii="Courier New" w:hAnsi="Courier New"/>
          <w:rPrChange w:id="2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p.saddr</w:t>
      </w:r>
      <w:proofErr w:type="gramEnd"/>
      <w:r w:rsidRPr="00FF505E">
        <w:rPr>
          <w:rFonts w:ascii="Courier New" w:hAnsi="Courier New"/>
          <w:rPrChange w:id="2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1)),'-')    </w:t>
      </w:r>
      <w:r w:rsidRPr="00FF505E">
        <w:rPr>
          <w:rFonts w:ascii="Courier New" w:hAnsi="Courier New"/>
          <w:rPrChange w:id="2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Propname</w:t>
      </w:r>
      <w:proofErr w:type="spellEnd"/>
      <w:r w:rsidRPr="00FF505E">
        <w:rPr>
          <w:rFonts w:ascii="Courier New" w:hAnsi="Courier New"/>
          <w:rPrChange w:id="2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</w:t>
      </w:r>
    </w:p>
    <w:p w14:paraId="1BC66F33" w14:textId="77777777" w:rsidR="00000000" w:rsidRPr="00FF505E" w:rsidRDefault="00000000" w:rsidP="00FF505E">
      <w:pPr>
        <w:pStyle w:val="PlainText"/>
        <w:rPr>
          <w:rFonts w:ascii="Courier New" w:hAnsi="Courier New"/>
          <w:rPrChange w:id="2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1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2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proofErr w:type="gramStart"/>
      <w:r w:rsidRPr="00FF505E">
        <w:rPr>
          <w:rFonts w:ascii="Courier New" w:hAnsi="Courier New"/>
          <w:rPrChange w:id="2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t.scode</w:t>
      </w:r>
      <w:proofErr w:type="spellEnd"/>
      <w:proofErr w:type="gramEnd"/>
      <w:r w:rsidRPr="00FF505E">
        <w:rPr>
          <w:rFonts w:ascii="Courier New" w:hAnsi="Courier New"/>
          <w:rPrChange w:id="2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,'-')</w:t>
      </w:r>
      <w:r w:rsidRPr="00FF505E">
        <w:rPr>
          <w:rFonts w:ascii="Courier New" w:hAnsi="Courier New"/>
          <w:rPrChange w:id="2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tcode</w:t>
      </w:r>
      <w:proofErr w:type="spellEnd"/>
      <w:r w:rsidRPr="00FF505E">
        <w:rPr>
          <w:rFonts w:ascii="Courier New" w:hAnsi="Courier New"/>
          <w:rPrChange w:id="2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26A4BFD6" w14:textId="77777777" w:rsidR="00000000" w:rsidRPr="00FF505E" w:rsidRDefault="00000000" w:rsidP="00FF505E">
      <w:pPr>
        <w:pStyle w:val="PlainText"/>
        <w:rPr>
          <w:rFonts w:ascii="Courier New" w:hAnsi="Courier New"/>
          <w:rPrChange w:id="2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2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SUBSTRING (</w:t>
      </w:r>
      <w:proofErr w:type="spellStart"/>
      <w:r w:rsidRPr="00FF505E">
        <w:rPr>
          <w:rFonts w:ascii="Courier New" w:hAnsi="Courier New"/>
          <w:rPrChange w:id="2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2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2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ltrim</w:t>
      </w:r>
      <w:proofErr w:type="spellEnd"/>
      <w:r w:rsidRPr="00FF505E">
        <w:rPr>
          <w:rFonts w:ascii="Courier New" w:hAnsi="Courier New"/>
          <w:rPrChange w:id="2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2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rtrim</w:t>
      </w:r>
      <w:proofErr w:type="spellEnd"/>
      <w:r w:rsidRPr="00FF505E">
        <w:rPr>
          <w:rFonts w:ascii="Courier New" w:hAnsi="Courier New"/>
          <w:rPrChange w:id="2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proofErr w:type="gramStart"/>
      <w:r w:rsidRPr="00FF505E">
        <w:rPr>
          <w:rFonts w:ascii="Courier New" w:hAnsi="Courier New"/>
          <w:rPrChange w:id="2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t.sLastName</w:t>
      </w:r>
      <w:proofErr w:type="spellEnd"/>
      <w:proofErr w:type="gramEnd"/>
      <w:r w:rsidRPr="00FF505E">
        <w:rPr>
          <w:rFonts w:ascii="Courier New" w:hAnsi="Courier New"/>
          <w:rPrChange w:id="2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)),'VACANT'), 1, 20 )  </w:t>
      </w:r>
      <w:proofErr w:type="spellStart"/>
      <w:r w:rsidRPr="00FF505E">
        <w:rPr>
          <w:rFonts w:ascii="Courier New" w:hAnsi="Courier New"/>
          <w:rPrChange w:id="2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LeaseName</w:t>
      </w:r>
      <w:proofErr w:type="spellEnd"/>
      <w:r w:rsidRPr="00FF505E">
        <w:rPr>
          <w:rFonts w:ascii="Courier New" w:hAnsi="Courier New"/>
          <w:rPrChange w:id="2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19603316" w14:textId="77777777" w:rsidR="00000000" w:rsidRPr="00FF505E" w:rsidRDefault="00000000" w:rsidP="00FF505E">
      <w:pPr>
        <w:pStyle w:val="PlainText"/>
        <w:rPr>
          <w:rFonts w:ascii="Courier New" w:hAnsi="Courier New"/>
          <w:rPrChange w:id="2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4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2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proofErr w:type="gramStart"/>
      <w:r w:rsidRPr="00FF505E">
        <w:rPr>
          <w:rFonts w:ascii="Courier New" w:hAnsi="Courier New"/>
          <w:rPrChange w:id="2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recgp.scode</w:t>
      </w:r>
      <w:proofErr w:type="spellEnd"/>
      <w:proofErr w:type="gramEnd"/>
      <w:r w:rsidRPr="00FF505E">
        <w:rPr>
          <w:rFonts w:ascii="Courier New" w:hAnsi="Courier New"/>
          <w:rPrChange w:id="2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,'-') </w:t>
      </w:r>
      <w:r w:rsidRPr="00FF505E">
        <w:rPr>
          <w:rFonts w:ascii="Courier New" w:hAnsi="Courier New"/>
          <w:rPrChange w:id="2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GrpbyRec</w:t>
      </w:r>
      <w:proofErr w:type="spellEnd"/>
      <w:r w:rsidRPr="00FF505E">
        <w:rPr>
          <w:rFonts w:ascii="Courier New" w:hAnsi="Courier New"/>
          <w:rPrChange w:id="2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</w:t>
      </w:r>
    </w:p>
    <w:p w14:paraId="1A948B44" w14:textId="77777777" w:rsidR="00000000" w:rsidRPr="00FF505E" w:rsidRDefault="00000000" w:rsidP="00FF505E">
      <w:pPr>
        <w:pStyle w:val="PlainText"/>
        <w:rPr>
          <w:rFonts w:ascii="Courier New" w:hAnsi="Courier New"/>
          <w:rPrChange w:id="2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5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2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proofErr w:type="gramStart"/>
      <w:r w:rsidRPr="00FF505E">
        <w:rPr>
          <w:rFonts w:ascii="Courier New" w:hAnsi="Courier New"/>
          <w:rPrChange w:id="2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cep.scode</w:t>
      </w:r>
      <w:proofErr w:type="spellEnd"/>
      <w:proofErr w:type="gramEnd"/>
      <w:r w:rsidRPr="00FF505E">
        <w:rPr>
          <w:rFonts w:ascii="Courier New" w:hAnsi="Courier New"/>
          <w:rPrChange w:id="2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,'-') </w:t>
      </w:r>
      <w:r w:rsidRPr="00FF505E">
        <w:rPr>
          <w:rFonts w:ascii="Courier New" w:hAnsi="Courier New"/>
          <w:rPrChange w:id="2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ExpCode</w:t>
      </w:r>
      <w:proofErr w:type="spellEnd"/>
      <w:r w:rsidRPr="00FF505E">
        <w:rPr>
          <w:rFonts w:ascii="Courier New" w:hAnsi="Courier New"/>
          <w:rPrChange w:id="2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</w:t>
      </w:r>
    </w:p>
    <w:p w14:paraId="4FAF72FD" w14:textId="77777777" w:rsidR="00000000" w:rsidRPr="00FF505E" w:rsidRDefault="00000000" w:rsidP="00FF505E">
      <w:pPr>
        <w:pStyle w:val="PlainText"/>
        <w:rPr>
          <w:rFonts w:ascii="Courier New" w:hAnsi="Courier New"/>
          <w:rPrChange w:id="2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2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proofErr w:type="gramStart"/>
      <w:r w:rsidRPr="00FF505E">
        <w:rPr>
          <w:rFonts w:ascii="Courier New" w:hAnsi="Courier New"/>
          <w:rPrChange w:id="2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cep.sdesc</w:t>
      </w:r>
      <w:proofErr w:type="spellEnd"/>
      <w:proofErr w:type="gramEnd"/>
      <w:r w:rsidRPr="00FF505E">
        <w:rPr>
          <w:rFonts w:ascii="Courier New" w:hAnsi="Courier New"/>
          <w:rPrChange w:id="2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,'-') </w:t>
      </w:r>
      <w:r w:rsidRPr="00FF505E">
        <w:rPr>
          <w:rFonts w:ascii="Courier New" w:hAnsi="Courier New"/>
          <w:rPrChange w:id="2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ExpDesc</w:t>
      </w:r>
      <w:proofErr w:type="spellEnd"/>
      <w:r w:rsidRPr="00FF505E">
        <w:rPr>
          <w:rFonts w:ascii="Courier New" w:hAnsi="Courier New"/>
          <w:rPrChange w:id="2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18DB3219" w14:textId="77777777" w:rsidR="00000000" w:rsidRPr="00FF505E" w:rsidRDefault="00000000" w:rsidP="00FF505E">
      <w:pPr>
        <w:pStyle w:val="PlainText"/>
        <w:rPr>
          <w:rFonts w:ascii="Courier New" w:hAnsi="Courier New"/>
          <w:rPrChange w:id="2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7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case when (</w:t>
      </w:r>
      <w:proofErr w:type="spellStart"/>
      <w:r w:rsidRPr="00FF505E">
        <w:rPr>
          <w:rFonts w:ascii="Courier New" w:hAnsi="Courier New"/>
          <w:rPrChange w:id="2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2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gramStart"/>
      <w:r w:rsidRPr="00FF505E">
        <w:rPr>
          <w:rFonts w:ascii="Courier New" w:hAnsi="Courier New"/>
          <w:rPrChange w:id="2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p.hLegalEntity</w:t>
      </w:r>
      <w:proofErr w:type="gramEnd"/>
      <w:r w:rsidRPr="00FF505E">
        <w:rPr>
          <w:rFonts w:ascii="Courier New" w:hAnsi="Courier New"/>
          <w:rPrChange w:id="2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,1) &lt;&gt; 1 and </w:t>
      </w:r>
      <w:proofErr w:type="spellStart"/>
      <w:r w:rsidRPr="00FF505E">
        <w:rPr>
          <w:rFonts w:ascii="Courier New" w:hAnsi="Courier New"/>
          <w:rPrChange w:id="2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p.iTypeCommercial</w:t>
      </w:r>
      <w:proofErr w:type="spellEnd"/>
      <w:r w:rsidRPr="00FF505E">
        <w:rPr>
          <w:rFonts w:ascii="Courier New" w:hAnsi="Courier New"/>
          <w:rPrChange w:id="2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1 and </w:t>
      </w:r>
      <w:proofErr w:type="spellStart"/>
      <w:r w:rsidRPr="00FF505E">
        <w:rPr>
          <w:rFonts w:ascii="Courier New" w:hAnsi="Courier New"/>
          <w:rPrChange w:id="2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p.iTypeInternational</w:t>
      </w:r>
      <w:proofErr w:type="spellEnd"/>
      <w:r w:rsidRPr="00FF505E">
        <w:rPr>
          <w:rFonts w:ascii="Courier New" w:hAnsi="Courier New"/>
          <w:rPrChange w:id="2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1) </w:t>
      </w:r>
    </w:p>
    <w:p w14:paraId="2C1DA8EC" w14:textId="77777777" w:rsidR="00000000" w:rsidRPr="00FF505E" w:rsidRDefault="00000000" w:rsidP="00FF505E">
      <w:pPr>
        <w:pStyle w:val="PlainText"/>
        <w:rPr>
          <w:rFonts w:ascii="Courier New" w:hAnsi="Courier New"/>
          <w:rPrChange w:id="2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8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then 1 else 0 end </w:t>
      </w:r>
      <w:r w:rsidRPr="00FF505E">
        <w:rPr>
          <w:rFonts w:ascii="Courier New" w:hAnsi="Courier New"/>
          <w:rPrChange w:id="2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CommIntl</w:t>
      </w:r>
      <w:proofErr w:type="spellEnd"/>
      <w:r w:rsidRPr="00FF505E">
        <w:rPr>
          <w:rFonts w:ascii="Courier New" w:hAnsi="Courier New"/>
          <w:rPrChange w:id="2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08E63649" w14:textId="77777777" w:rsidR="00000000" w:rsidRPr="00FF505E" w:rsidRDefault="00000000" w:rsidP="00FF505E">
      <w:pPr>
        <w:pStyle w:val="PlainText"/>
        <w:rPr>
          <w:rFonts w:ascii="Courier New" w:hAnsi="Courier New"/>
          <w:rPrChange w:id="2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9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2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proofErr w:type="gramStart"/>
      <w:r w:rsidRPr="00FF505E">
        <w:rPr>
          <w:rFonts w:ascii="Courier New" w:hAnsi="Courier New"/>
          <w:rPrChange w:id="3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cur.sDesc</w:t>
      </w:r>
      <w:proofErr w:type="spellEnd"/>
      <w:proofErr w:type="gramEnd"/>
      <w:r w:rsidRPr="00FF505E">
        <w:rPr>
          <w:rFonts w:ascii="Courier New" w:hAnsi="Courier New"/>
          <w:rPrChange w:id="3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,'-')</w:t>
      </w:r>
      <w:r w:rsidRPr="00FF505E">
        <w:rPr>
          <w:rFonts w:ascii="Courier New" w:hAnsi="Courier New"/>
          <w:rPrChange w:id="3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3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curDesc</w:t>
      </w:r>
      <w:proofErr w:type="spellEnd"/>
      <w:r w:rsidRPr="00FF505E">
        <w:rPr>
          <w:rFonts w:ascii="Courier New" w:hAnsi="Courier New"/>
          <w:rPrChange w:id="3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02BD4C1D" w14:textId="77777777" w:rsidR="00000000" w:rsidRPr="00FF505E" w:rsidRDefault="00000000" w:rsidP="00FF505E">
      <w:pPr>
        <w:pStyle w:val="PlainText"/>
        <w:rPr>
          <w:rFonts w:ascii="Courier New" w:hAnsi="Courier New"/>
          <w:rPrChange w:id="3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30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3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3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3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proofErr w:type="gramStart"/>
      <w:r w:rsidRPr="00FF505E">
        <w:rPr>
          <w:rFonts w:ascii="Courier New" w:hAnsi="Courier New"/>
          <w:rPrChange w:id="3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cur.scode</w:t>
      </w:r>
      <w:proofErr w:type="spellEnd"/>
      <w:proofErr w:type="gramEnd"/>
      <w:r w:rsidRPr="00FF505E">
        <w:rPr>
          <w:rFonts w:ascii="Courier New" w:hAnsi="Courier New"/>
          <w:rPrChange w:id="3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,'-')</w:t>
      </w:r>
      <w:r w:rsidRPr="00FF505E">
        <w:rPr>
          <w:rFonts w:ascii="Courier New" w:hAnsi="Courier New"/>
          <w:rPrChange w:id="3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3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curCode</w:t>
      </w:r>
      <w:proofErr w:type="spellEnd"/>
      <w:r w:rsidRPr="00FF505E">
        <w:rPr>
          <w:rFonts w:ascii="Courier New" w:hAnsi="Courier New"/>
          <w:rPrChange w:id="3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331DB3DA" w14:textId="77777777" w:rsidR="00000000" w:rsidRPr="00FF505E" w:rsidRDefault="00000000" w:rsidP="00FF505E">
      <w:pPr>
        <w:pStyle w:val="PlainText"/>
        <w:rPr>
          <w:rFonts w:ascii="Courier New" w:hAnsi="Courier New"/>
          <w:rPrChange w:id="3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32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3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3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pc.iRecoveryEOYMonth</w:t>
      </w:r>
      <w:proofErr w:type="spellEnd"/>
      <w:proofErr w:type="gramEnd"/>
      <w:r w:rsidRPr="00FF505E">
        <w:rPr>
          <w:rFonts w:ascii="Courier New" w:hAnsi="Courier New"/>
          <w:rPrChange w:id="3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3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eoyMonth</w:t>
      </w:r>
      <w:proofErr w:type="spellEnd"/>
      <w:r w:rsidRPr="00FF505E">
        <w:rPr>
          <w:rFonts w:ascii="Courier New" w:hAnsi="Courier New"/>
          <w:rPrChange w:id="3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15897855" w14:textId="77777777" w:rsidR="00000000" w:rsidRPr="00FF505E" w:rsidRDefault="00000000" w:rsidP="00FF505E">
      <w:pPr>
        <w:pStyle w:val="PlainText"/>
        <w:rPr>
          <w:rFonts w:ascii="Courier New" w:hAnsi="Courier New"/>
          <w:rPrChange w:id="3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32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3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3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rc.cBaseAmountActual</w:t>
      </w:r>
      <w:proofErr w:type="spellEnd"/>
      <w:proofErr w:type="gramEnd"/>
      <w:r w:rsidRPr="00FF505E">
        <w:rPr>
          <w:rFonts w:ascii="Courier New" w:hAnsi="Courier New"/>
          <w:rPrChange w:id="3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r w:rsidRPr="00FF505E">
        <w:rPr>
          <w:rFonts w:ascii="Courier New" w:hAnsi="Courier New"/>
          <w:rPrChange w:id="3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3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baseamt</w:t>
      </w:r>
      <w:proofErr w:type="spellEnd"/>
      <w:r w:rsidRPr="00FF505E">
        <w:rPr>
          <w:rFonts w:ascii="Courier New" w:hAnsi="Courier New"/>
          <w:rPrChange w:id="3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55DA1FF5" w14:textId="77777777" w:rsidR="00000000" w:rsidRPr="00FF505E" w:rsidRDefault="00000000" w:rsidP="00FF505E">
      <w:pPr>
        <w:pStyle w:val="PlainText"/>
        <w:rPr>
          <w:rFonts w:ascii="Courier New" w:hAnsi="Courier New"/>
          <w:rPrChange w:id="3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33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3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3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rc.dtbaseYearTo</w:t>
      </w:r>
      <w:proofErr w:type="spellEnd"/>
      <w:proofErr w:type="gramEnd"/>
      <w:r w:rsidRPr="00FF505E">
        <w:rPr>
          <w:rFonts w:ascii="Courier New" w:hAnsi="Courier New"/>
          <w:rPrChange w:id="3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r w:rsidRPr="00FF505E">
        <w:rPr>
          <w:rFonts w:ascii="Courier New" w:hAnsi="Courier New"/>
          <w:rPrChange w:id="3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3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baseYear</w:t>
      </w:r>
      <w:proofErr w:type="spellEnd"/>
      <w:r w:rsidRPr="00FF505E">
        <w:rPr>
          <w:rFonts w:ascii="Courier New" w:hAnsi="Courier New"/>
          <w:rPrChange w:id="3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2C08D3FF" w14:textId="77777777" w:rsidR="00000000" w:rsidRPr="00FF505E" w:rsidRDefault="00000000" w:rsidP="00FF505E">
      <w:pPr>
        <w:pStyle w:val="PlainText"/>
        <w:rPr>
          <w:rFonts w:ascii="Courier New" w:hAnsi="Courier New"/>
          <w:rPrChange w:id="3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34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3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3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rc.cceilingactual</w:t>
      </w:r>
      <w:proofErr w:type="spellEnd"/>
      <w:proofErr w:type="gramEnd"/>
      <w:r w:rsidRPr="00FF505E">
        <w:rPr>
          <w:rFonts w:ascii="Courier New" w:hAnsi="Courier New"/>
          <w:rPrChange w:id="3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3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ceilingamt</w:t>
      </w:r>
      <w:proofErr w:type="spellEnd"/>
      <w:r w:rsidRPr="00FF505E">
        <w:rPr>
          <w:rFonts w:ascii="Courier New" w:hAnsi="Courier New"/>
          <w:rPrChange w:id="3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69B996E1" w14:textId="77777777" w:rsidR="00000000" w:rsidRPr="00FF505E" w:rsidRDefault="00000000" w:rsidP="00FF505E">
      <w:pPr>
        <w:pStyle w:val="PlainText"/>
        <w:rPr>
          <w:rFonts w:ascii="Courier New" w:hAnsi="Courier New"/>
          <w:rPrChange w:id="3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35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3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3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rc.dadminpercent</w:t>
      </w:r>
      <w:proofErr w:type="spellEnd"/>
      <w:proofErr w:type="gramEnd"/>
      <w:r w:rsidRPr="00FF505E">
        <w:rPr>
          <w:rFonts w:ascii="Courier New" w:hAnsi="Courier New"/>
          <w:rPrChange w:id="3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r w:rsidRPr="00FF505E">
        <w:rPr>
          <w:rFonts w:ascii="Courier New" w:hAnsi="Courier New"/>
          <w:rPrChange w:id="3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3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mgntfee</w:t>
      </w:r>
      <w:proofErr w:type="spellEnd"/>
      <w:r w:rsidRPr="00FF505E">
        <w:rPr>
          <w:rFonts w:ascii="Courier New" w:hAnsi="Courier New"/>
          <w:rPrChange w:id="3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,</w:t>
      </w:r>
    </w:p>
    <w:p w14:paraId="0FDE2D41" w14:textId="77777777" w:rsidR="00000000" w:rsidRPr="00FF505E" w:rsidRDefault="00000000" w:rsidP="00FF505E">
      <w:pPr>
        <w:pStyle w:val="PlainText"/>
        <w:rPr>
          <w:rFonts w:ascii="Courier New" w:hAnsi="Courier New"/>
          <w:rPrChange w:id="3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36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3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3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rc.dSharePercent</w:t>
      </w:r>
      <w:proofErr w:type="spellEnd"/>
      <w:proofErr w:type="gramEnd"/>
      <w:r w:rsidRPr="00FF505E">
        <w:rPr>
          <w:rFonts w:ascii="Courier New" w:hAnsi="Courier New"/>
          <w:rPrChange w:id="3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3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prorata</w:t>
      </w:r>
      <w:proofErr w:type="spellEnd"/>
      <w:r w:rsidRPr="00FF505E">
        <w:rPr>
          <w:rFonts w:ascii="Courier New" w:hAnsi="Courier New"/>
          <w:rPrChange w:id="3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597ABF39" w14:textId="77777777" w:rsidR="00000000" w:rsidRPr="00FF505E" w:rsidRDefault="00000000" w:rsidP="00FF505E">
      <w:pPr>
        <w:pStyle w:val="PlainText"/>
        <w:rPr>
          <w:rFonts w:ascii="Courier New" w:hAnsi="Courier New"/>
          <w:rPrChange w:id="3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37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3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3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rc.dgrossuppercent</w:t>
      </w:r>
      <w:proofErr w:type="spellEnd"/>
      <w:proofErr w:type="gramEnd"/>
      <w:r w:rsidRPr="00FF505E">
        <w:rPr>
          <w:rFonts w:ascii="Courier New" w:hAnsi="Courier New"/>
          <w:rPrChange w:id="3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3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grossup</w:t>
      </w:r>
      <w:proofErr w:type="spellEnd"/>
      <w:r w:rsidRPr="00FF505E">
        <w:rPr>
          <w:rFonts w:ascii="Courier New" w:hAnsi="Courier New"/>
          <w:rPrChange w:id="3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5506D8C7" w14:textId="77777777" w:rsidR="00000000" w:rsidRPr="00FF505E" w:rsidRDefault="00000000" w:rsidP="00FF505E">
      <w:pPr>
        <w:pStyle w:val="PlainText"/>
        <w:rPr>
          <w:rFonts w:ascii="Courier New" w:hAnsi="Courier New"/>
          <w:rPrChange w:id="3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38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3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case </w:t>
      </w:r>
      <w:proofErr w:type="spellStart"/>
      <w:proofErr w:type="gramStart"/>
      <w:r w:rsidRPr="00FF505E">
        <w:rPr>
          <w:rFonts w:ascii="Courier New" w:hAnsi="Courier New"/>
          <w:rPrChange w:id="3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rc.idenominatortype</w:t>
      </w:r>
      <w:proofErr w:type="spellEnd"/>
      <w:proofErr w:type="gramEnd"/>
      <w:r w:rsidRPr="00FF505E">
        <w:rPr>
          <w:rFonts w:ascii="Courier New" w:hAnsi="Courier New"/>
          <w:rPrChange w:id="3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when 0 then 'Total'</w:t>
      </w:r>
    </w:p>
    <w:p w14:paraId="02B739CA" w14:textId="77777777" w:rsidR="00000000" w:rsidRPr="00FF505E" w:rsidRDefault="00000000" w:rsidP="00FF505E">
      <w:pPr>
        <w:pStyle w:val="PlainText"/>
        <w:rPr>
          <w:rFonts w:ascii="Courier New" w:hAnsi="Courier New"/>
          <w:rPrChange w:id="3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39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3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when 1 then 'Occupied'</w:t>
      </w:r>
    </w:p>
    <w:p w14:paraId="4A30B8A6" w14:textId="77777777" w:rsidR="00000000" w:rsidRPr="00FF505E" w:rsidRDefault="00000000" w:rsidP="00FF505E">
      <w:pPr>
        <w:pStyle w:val="PlainText"/>
        <w:rPr>
          <w:rFonts w:ascii="Courier New" w:hAnsi="Courier New"/>
          <w:rPrChange w:id="3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39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3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3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4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4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when 2 then 'Leased' end</w:t>
      </w:r>
      <w:r w:rsidRPr="00FF505E">
        <w:rPr>
          <w:rFonts w:ascii="Courier New" w:hAnsi="Courier New"/>
          <w:rPrChange w:id="4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4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denom</w:t>
      </w:r>
      <w:proofErr w:type="spellEnd"/>
      <w:r w:rsidRPr="00FF505E">
        <w:rPr>
          <w:rFonts w:ascii="Courier New" w:hAnsi="Courier New"/>
          <w:rPrChange w:id="4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4A288FF9" w14:textId="77777777" w:rsidR="00000000" w:rsidRPr="00FF505E" w:rsidRDefault="00000000" w:rsidP="00FF505E">
      <w:pPr>
        <w:pStyle w:val="PlainText"/>
        <w:rPr>
          <w:rFonts w:ascii="Courier New" w:hAnsi="Courier New"/>
          <w:rPrChange w:id="4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40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4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4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rc.dMinDenominatorPercent</w:t>
      </w:r>
      <w:proofErr w:type="spellEnd"/>
      <w:proofErr w:type="gramEnd"/>
      <w:r w:rsidRPr="00FF505E">
        <w:rPr>
          <w:rFonts w:ascii="Courier New" w:hAnsi="Courier New"/>
          <w:rPrChange w:id="4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4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4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minoccu</w:t>
      </w:r>
      <w:proofErr w:type="spellEnd"/>
      <w:r w:rsidRPr="00FF505E">
        <w:rPr>
          <w:rFonts w:ascii="Courier New" w:hAnsi="Courier New"/>
          <w:rPrChange w:id="4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112821DF" w14:textId="77777777" w:rsidR="00000000" w:rsidRPr="00FF505E" w:rsidRDefault="00000000" w:rsidP="00FF505E">
      <w:pPr>
        <w:pStyle w:val="PlainText"/>
        <w:rPr>
          <w:rFonts w:ascii="Courier New" w:hAnsi="Courier New"/>
          <w:rPrChange w:id="4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41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4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4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rc.dRecoveryFactorPercent</w:t>
      </w:r>
      <w:proofErr w:type="spellEnd"/>
      <w:proofErr w:type="gramEnd"/>
      <w:r w:rsidRPr="00FF505E">
        <w:rPr>
          <w:rFonts w:ascii="Courier New" w:hAnsi="Courier New"/>
          <w:rPrChange w:id="4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4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4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recofact</w:t>
      </w:r>
      <w:proofErr w:type="spellEnd"/>
      <w:r w:rsidRPr="00FF505E">
        <w:rPr>
          <w:rFonts w:ascii="Courier New" w:hAnsi="Courier New"/>
          <w:rPrChange w:id="4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4BA81664" w14:textId="77777777" w:rsidR="00000000" w:rsidRPr="00FF505E" w:rsidRDefault="00000000" w:rsidP="00FF505E">
      <w:pPr>
        <w:pStyle w:val="PlainText"/>
        <w:rPr>
          <w:rFonts w:ascii="Courier New" w:hAnsi="Courier New"/>
          <w:rPrChange w:id="4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42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4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case </w:t>
      </w:r>
      <w:proofErr w:type="spellStart"/>
      <w:proofErr w:type="gramStart"/>
      <w:r w:rsidRPr="00FF505E">
        <w:rPr>
          <w:rFonts w:ascii="Courier New" w:hAnsi="Courier New"/>
          <w:rPrChange w:id="4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rc.hdenominator</w:t>
      </w:r>
      <w:proofErr w:type="spellEnd"/>
      <w:proofErr w:type="gramEnd"/>
      <w:r w:rsidRPr="00FF505E">
        <w:rPr>
          <w:rFonts w:ascii="Courier New" w:hAnsi="Courier New"/>
          <w:rPrChange w:id="4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when 0 then 'No' else 'Yes' end</w:t>
      </w:r>
      <w:r w:rsidRPr="00FF505E">
        <w:rPr>
          <w:rFonts w:ascii="Courier New" w:hAnsi="Courier New"/>
          <w:rPrChange w:id="4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4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CustDenom</w:t>
      </w:r>
      <w:proofErr w:type="spellEnd"/>
      <w:r w:rsidRPr="00FF505E">
        <w:rPr>
          <w:rFonts w:ascii="Courier New" w:hAnsi="Courier New"/>
          <w:rPrChange w:id="4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0A6FE4E1" w14:textId="77777777" w:rsidR="00000000" w:rsidRPr="00FF505E" w:rsidRDefault="00000000" w:rsidP="00FF505E">
      <w:pPr>
        <w:pStyle w:val="PlainText"/>
        <w:rPr>
          <w:rFonts w:ascii="Courier New" w:hAnsi="Courier New"/>
          <w:rPrChange w:id="4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43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4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4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dbo.commcalcarealabel</w:t>
      </w:r>
      <w:proofErr w:type="spellEnd"/>
      <w:proofErr w:type="gramEnd"/>
      <w:r w:rsidRPr="00FF505E">
        <w:rPr>
          <w:rFonts w:ascii="Courier New" w:hAnsi="Courier New"/>
          <w:rPrChange w:id="4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4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4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)</w:t>
      </w:r>
      <w:r w:rsidRPr="00FF505E">
        <w:rPr>
          <w:rFonts w:ascii="Courier New" w:hAnsi="Courier New"/>
          <w:rPrChange w:id="4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4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4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atype</w:t>
      </w:r>
      <w:proofErr w:type="spellEnd"/>
      <w:r w:rsidRPr="00FF505E">
        <w:rPr>
          <w:rFonts w:ascii="Courier New" w:hAnsi="Courier New"/>
          <w:rPrChange w:id="4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</w:p>
    <w:p w14:paraId="01AC4A75" w14:textId="77777777" w:rsidR="00000000" w:rsidRPr="00FF505E" w:rsidRDefault="00000000" w:rsidP="00FF505E">
      <w:pPr>
        <w:pStyle w:val="PlainText"/>
        <w:rPr>
          <w:rFonts w:ascii="Courier New" w:hAnsi="Courier New"/>
          <w:rPrChange w:id="4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44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4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from </w:t>
      </w:r>
      <w:r w:rsidRPr="00FF505E">
        <w:rPr>
          <w:rFonts w:ascii="Courier New" w:hAnsi="Courier New"/>
          <w:rPrChange w:id="4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Property p</w:t>
      </w:r>
    </w:p>
    <w:p w14:paraId="49B11F41" w14:textId="77777777" w:rsidR="00000000" w:rsidRPr="00FF505E" w:rsidRDefault="00000000" w:rsidP="00FF505E">
      <w:pPr>
        <w:pStyle w:val="PlainText"/>
        <w:rPr>
          <w:rFonts w:ascii="Courier New" w:hAnsi="Courier New"/>
          <w:rPrChange w:id="4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44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4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4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commpropconfig</w:t>
      </w:r>
      <w:proofErr w:type="spellEnd"/>
      <w:r w:rsidRPr="00FF505E">
        <w:rPr>
          <w:rFonts w:ascii="Courier New" w:hAnsi="Courier New"/>
          <w:rPrChange w:id="4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pc   on </w:t>
      </w:r>
      <w:proofErr w:type="spellStart"/>
      <w:proofErr w:type="gramStart"/>
      <w:r w:rsidRPr="00FF505E">
        <w:rPr>
          <w:rFonts w:ascii="Courier New" w:hAnsi="Courier New"/>
          <w:rPrChange w:id="4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pc.hproperty</w:t>
      </w:r>
      <w:proofErr w:type="spellEnd"/>
      <w:proofErr w:type="gramEnd"/>
      <w:r w:rsidRPr="00FF505E">
        <w:rPr>
          <w:rFonts w:ascii="Courier New" w:hAnsi="Courier New"/>
          <w:rPrChange w:id="4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4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</w:p>
    <w:p w14:paraId="2B08D5A9" w14:textId="77777777" w:rsidR="00000000" w:rsidRPr="00FF505E" w:rsidRDefault="00000000" w:rsidP="00FF505E">
      <w:pPr>
        <w:pStyle w:val="PlainText"/>
        <w:rPr>
          <w:rFonts w:ascii="Courier New" w:hAnsi="Courier New"/>
          <w:rPrChange w:id="4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45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4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tenant </w:t>
      </w:r>
      <w:proofErr w:type="spellStart"/>
      <w:r w:rsidRPr="00FF505E">
        <w:rPr>
          <w:rFonts w:ascii="Courier New" w:hAnsi="Courier New"/>
          <w:rPrChange w:id="4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 on</w:t>
      </w:r>
      <w:proofErr w:type="spellEnd"/>
      <w:r w:rsidRPr="00FF505E">
        <w:rPr>
          <w:rFonts w:ascii="Courier New" w:hAnsi="Courier New"/>
          <w:rPrChange w:id="4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(</w:t>
      </w:r>
      <w:proofErr w:type="spellStart"/>
      <w:proofErr w:type="gramStart"/>
      <w:r w:rsidRPr="00FF505E">
        <w:rPr>
          <w:rFonts w:ascii="Courier New" w:hAnsi="Courier New"/>
          <w:rPrChange w:id="4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t.hproperty</w:t>
      </w:r>
      <w:proofErr w:type="spellEnd"/>
      <w:proofErr w:type="gramEnd"/>
      <w:r w:rsidRPr="00FF505E">
        <w:rPr>
          <w:rFonts w:ascii="Courier New" w:hAnsi="Courier New"/>
          <w:rPrChange w:id="4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4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4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) </w:t>
      </w:r>
    </w:p>
    <w:p w14:paraId="0CF98519" w14:textId="77777777" w:rsidR="00000000" w:rsidRPr="00FF505E" w:rsidRDefault="00000000" w:rsidP="00FF505E">
      <w:pPr>
        <w:pStyle w:val="PlainText"/>
        <w:rPr>
          <w:rFonts w:ascii="Courier New" w:hAnsi="Courier New"/>
          <w:rPrChange w:id="4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46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4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4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commrecoverycalc</w:t>
      </w:r>
      <w:proofErr w:type="spellEnd"/>
      <w:r w:rsidRPr="00FF505E">
        <w:rPr>
          <w:rFonts w:ascii="Courier New" w:hAnsi="Courier New"/>
          <w:rPrChange w:id="4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4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</w:t>
      </w:r>
      <w:proofErr w:type="spellEnd"/>
      <w:r w:rsidRPr="00FF505E">
        <w:rPr>
          <w:rFonts w:ascii="Courier New" w:hAnsi="Courier New"/>
          <w:rPrChange w:id="4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ON </w:t>
      </w:r>
      <w:proofErr w:type="spellStart"/>
      <w:proofErr w:type="gramStart"/>
      <w:r w:rsidRPr="00FF505E">
        <w:rPr>
          <w:rFonts w:ascii="Courier New" w:hAnsi="Courier New"/>
          <w:rPrChange w:id="4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rc.htenant</w:t>
      </w:r>
      <w:proofErr w:type="spellEnd"/>
      <w:proofErr w:type="gramEnd"/>
      <w:r w:rsidRPr="00FF505E">
        <w:rPr>
          <w:rFonts w:ascii="Courier New" w:hAnsi="Courier New"/>
          <w:rPrChange w:id="4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4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t.hmyperson</w:t>
      </w:r>
      <w:proofErr w:type="spellEnd"/>
      <w:r w:rsidRPr="00FF505E">
        <w:rPr>
          <w:rFonts w:ascii="Courier New" w:hAnsi="Courier New"/>
          <w:rPrChange w:id="4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4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rc.bcalcestimate</w:t>
      </w:r>
      <w:proofErr w:type="spellEnd"/>
      <w:r w:rsidRPr="00FF505E">
        <w:rPr>
          <w:rFonts w:ascii="Courier New" w:hAnsi="Courier New"/>
          <w:rPrChange w:id="4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0 and </w:t>
      </w:r>
      <w:proofErr w:type="spellStart"/>
      <w:r w:rsidRPr="00FF505E">
        <w:rPr>
          <w:rFonts w:ascii="Courier New" w:hAnsi="Courier New"/>
          <w:rPrChange w:id="4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4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(rc.iCalculationType,1) = 1</w:t>
      </w:r>
    </w:p>
    <w:p w14:paraId="5B73B53F" w14:textId="77777777" w:rsidR="00000000" w:rsidRPr="00FF505E" w:rsidRDefault="00000000" w:rsidP="00FF505E">
      <w:pPr>
        <w:pStyle w:val="PlainText"/>
        <w:rPr>
          <w:rFonts w:ascii="Courier New" w:hAnsi="Courier New"/>
          <w:rPrChange w:id="4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47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4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4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commexpensepool</w:t>
      </w:r>
      <w:proofErr w:type="spellEnd"/>
      <w:r w:rsidRPr="00FF505E">
        <w:rPr>
          <w:rFonts w:ascii="Courier New" w:hAnsi="Courier New"/>
          <w:rPrChange w:id="4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cep on (</w:t>
      </w:r>
      <w:proofErr w:type="spellStart"/>
      <w:r w:rsidRPr="00FF505E">
        <w:rPr>
          <w:rFonts w:ascii="Courier New" w:hAnsi="Courier New"/>
          <w:rPrChange w:id="4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  <w:r w:rsidRPr="00FF505E">
        <w:rPr>
          <w:rFonts w:ascii="Courier New" w:hAnsi="Courier New"/>
          <w:rPrChange w:id="4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proofErr w:type="gramStart"/>
      <w:r w:rsidRPr="00FF505E">
        <w:rPr>
          <w:rFonts w:ascii="Courier New" w:hAnsi="Courier New"/>
          <w:rPrChange w:id="4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rc.hexpensepool</w:t>
      </w:r>
      <w:proofErr w:type="spellEnd"/>
      <w:proofErr w:type="gramEnd"/>
      <w:r w:rsidRPr="00FF505E">
        <w:rPr>
          <w:rFonts w:ascii="Courier New" w:hAnsi="Courier New"/>
          <w:rPrChange w:id="4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)</w:t>
      </w:r>
    </w:p>
    <w:p w14:paraId="00FD0F54" w14:textId="77777777" w:rsidR="00000000" w:rsidRPr="00FF505E" w:rsidRDefault="00000000" w:rsidP="00FF505E">
      <w:pPr>
        <w:pStyle w:val="PlainText"/>
        <w:rPr>
          <w:rFonts w:ascii="Courier New" w:hAnsi="Courier New"/>
          <w:rPrChange w:id="4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48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4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4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commpropexpensepool</w:t>
      </w:r>
      <w:proofErr w:type="spellEnd"/>
      <w:r w:rsidRPr="00FF505E">
        <w:rPr>
          <w:rFonts w:ascii="Courier New" w:hAnsi="Courier New"/>
          <w:rPrChange w:id="4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4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cpep</w:t>
      </w:r>
      <w:proofErr w:type="spellEnd"/>
      <w:r w:rsidRPr="00FF505E">
        <w:rPr>
          <w:rFonts w:ascii="Courier New" w:hAnsi="Courier New"/>
          <w:rPrChange w:id="4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on </w:t>
      </w:r>
      <w:proofErr w:type="spellStart"/>
      <w:proofErr w:type="gramStart"/>
      <w:r w:rsidRPr="00FF505E">
        <w:rPr>
          <w:rFonts w:ascii="Courier New" w:hAnsi="Courier New"/>
          <w:rPrChange w:id="4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cpep.hexpensepool</w:t>
      </w:r>
      <w:proofErr w:type="spellEnd"/>
      <w:proofErr w:type="gramEnd"/>
      <w:r w:rsidRPr="00FF505E">
        <w:rPr>
          <w:rFonts w:ascii="Courier New" w:hAnsi="Courier New"/>
          <w:rPrChange w:id="4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4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  <w:r w:rsidRPr="00FF505E">
        <w:rPr>
          <w:rFonts w:ascii="Courier New" w:hAnsi="Courier New"/>
          <w:rPrChange w:id="4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4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cpep.hproperty</w:t>
      </w:r>
      <w:proofErr w:type="spellEnd"/>
      <w:r w:rsidRPr="00FF505E">
        <w:rPr>
          <w:rFonts w:ascii="Courier New" w:hAnsi="Courier New"/>
          <w:rPrChange w:id="4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4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</w:p>
    <w:p w14:paraId="0741AA0A" w14:textId="77777777" w:rsidR="00000000" w:rsidRPr="00FF505E" w:rsidRDefault="00000000" w:rsidP="00FF505E">
      <w:pPr>
        <w:pStyle w:val="PlainText"/>
        <w:rPr>
          <w:rFonts w:ascii="Courier New" w:hAnsi="Courier New"/>
          <w:rPrChange w:id="4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0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5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commrecoverygroup</w:t>
      </w:r>
      <w:proofErr w:type="spellEnd"/>
      <w:r w:rsidRPr="00FF505E">
        <w:rPr>
          <w:rFonts w:ascii="Courier New" w:hAnsi="Courier New"/>
          <w:rPrChange w:id="5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5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recgp</w:t>
      </w:r>
      <w:proofErr w:type="spellEnd"/>
      <w:r w:rsidRPr="00FF505E">
        <w:rPr>
          <w:rFonts w:ascii="Courier New" w:hAnsi="Courier New"/>
          <w:rPrChange w:id="5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on (</w:t>
      </w:r>
      <w:proofErr w:type="spellStart"/>
      <w:r w:rsidRPr="00FF505E">
        <w:rPr>
          <w:rFonts w:ascii="Courier New" w:hAnsi="Courier New"/>
          <w:rPrChange w:id="5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recgp.hmy</w:t>
      </w:r>
      <w:proofErr w:type="spellEnd"/>
      <w:r w:rsidRPr="00FF505E">
        <w:rPr>
          <w:rFonts w:ascii="Courier New" w:hAnsi="Courier New"/>
          <w:rPrChange w:id="5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proofErr w:type="gramStart"/>
      <w:r w:rsidRPr="00FF505E">
        <w:rPr>
          <w:rFonts w:ascii="Courier New" w:hAnsi="Courier New"/>
          <w:rPrChange w:id="5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rc.hrecoverygroup</w:t>
      </w:r>
      <w:proofErr w:type="spellEnd"/>
      <w:proofErr w:type="gramEnd"/>
      <w:r w:rsidRPr="00FF505E">
        <w:rPr>
          <w:rFonts w:ascii="Courier New" w:hAnsi="Courier New"/>
          <w:rPrChange w:id="5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)</w:t>
      </w:r>
    </w:p>
    <w:p w14:paraId="7D24EEAA" w14:textId="77777777" w:rsidR="00000000" w:rsidRPr="00FF505E" w:rsidRDefault="00000000" w:rsidP="00FF505E">
      <w:pPr>
        <w:pStyle w:val="PlainText"/>
        <w:rPr>
          <w:rFonts w:ascii="Courier New" w:hAnsi="Courier New"/>
          <w:rPrChange w:id="5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1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Left outer join owner o on </w:t>
      </w:r>
      <w:proofErr w:type="spellStart"/>
      <w:proofErr w:type="gramStart"/>
      <w:r w:rsidRPr="00FF505E">
        <w:rPr>
          <w:rFonts w:ascii="Courier New" w:hAnsi="Courier New"/>
          <w:rPrChange w:id="5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o.hmyperson</w:t>
      </w:r>
      <w:proofErr w:type="spellEnd"/>
      <w:proofErr w:type="gramEnd"/>
      <w:r w:rsidRPr="00FF505E">
        <w:rPr>
          <w:rFonts w:ascii="Courier New" w:hAnsi="Courier New"/>
          <w:rPrChange w:id="5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5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p.hlegalentity</w:t>
      </w:r>
      <w:proofErr w:type="spellEnd"/>
    </w:p>
    <w:p w14:paraId="0CE4DB78" w14:textId="77777777" w:rsidR="00000000" w:rsidRPr="00FF505E" w:rsidRDefault="00000000" w:rsidP="00FF505E">
      <w:pPr>
        <w:pStyle w:val="PlainText"/>
        <w:rPr>
          <w:rFonts w:ascii="Courier New" w:hAnsi="Courier New"/>
          <w:rPrChange w:id="5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1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Left outer join </w:t>
      </w:r>
      <w:proofErr w:type="spellStart"/>
      <w:r w:rsidRPr="00FF505E">
        <w:rPr>
          <w:rFonts w:ascii="Courier New" w:hAnsi="Courier New"/>
          <w:rPrChange w:id="5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intcurrency_info</w:t>
      </w:r>
      <w:proofErr w:type="spellEnd"/>
      <w:r w:rsidRPr="00FF505E">
        <w:rPr>
          <w:rFonts w:ascii="Courier New" w:hAnsi="Courier New"/>
          <w:rPrChange w:id="5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cur on </w:t>
      </w:r>
      <w:proofErr w:type="spellStart"/>
      <w:r w:rsidRPr="00FF505E">
        <w:rPr>
          <w:rFonts w:ascii="Courier New" w:hAnsi="Courier New"/>
          <w:rPrChange w:id="5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cur.hmy</w:t>
      </w:r>
      <w:proofErr w:type="spellEnd"/>
      <w:r w:rsidRPr="00FF505E">
        <w:rPr>
          <w:rFonts w:ascii="Courier New" w:hAnsi="Courier New"/>
          <w:rPrChange w:id="5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proofErr w:type="gramStart"/>
      <w:r w:rsidRPr="00FF505E">
        <w:rPr>
          <w:rFonts w:ascii="Courier New" w:hAnsi="Courier New"/>
          <w:rPrChange w:id="5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o.hcurrency</w:t>
      </w:r>
      <w:proofErr w:type="spellEnd"/>
      <w:proofErr w:type="gramEnd"/>
    </w:p>
    <w:p w14:paraId="42C45573" w14:textId="77777777" w:rsidR="00000000" w:rsidRPr="00FF505E" w:rsidRDefault="00000000" w:rsidP="00FF505E">
      <w:pPr>
        <w:pStyle w:val="PlainText"/>
        <w:rPr>
          <w:rFonts w:ascii="Courier New" w:hAnsi="Courier New"/>
          <w:rPrChange w:id="5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2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where 1=1 </w:t>
      </w:r>
    </w:p>
    <w:p w14:paraId="010EE1DE" w14:textId="77777777" w:rsidR="00000000" w:rsidRPr="00FF505E" w:rsidRDefault="00000000" w:rsidP="00FF505E">
      <w:pPr>
        <w:pStyle w:val="PlainText"/>
        <w:rPr>
          <w:rFonts w:ascii="Courier New" w:hAnsi="Courier New"/>
          <w:rPrChange w:id="5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2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</w:t>
      </w:r>
      <w:proofErr w:type="spellStart"/>
      <w:proofErr w:type="gramStart"/>
      <w:r w:rsidRPr="00FF505E">
        <w:rPr>
          <w:rFonts w:ascii="Courier New" w:hAnsi="Courier New"/>
          <w:rPrChange w:id="5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pc.irecoveryeoymonth</w:t>
      </w:r>
      <w:proofErr w:type="spellEnd"/>
      <w:proofErr w:type="gramEnd"/>
      <w:r w:rsidRPr="00FF505E">
        <w:rPr>
          <w:rFonts w:ascii="Courier New" w:hAnsi="Courier New"/>
          <w:rPrChange w:id="5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&gt; 0</w:t>
      </w:r>
    </w:p>
    <w:p w14:paraId="32FBA0E5" w14:textId="77777777" w:rsidR="00000000" w:rsidRPr="00FF505E" w:rsidRDefault="00000000" w:rsidP="00FF505E">
      <w:pPr>
        <w:pStyle w:val="PlainText"/>
        <w:rPr>
          <w:rFonts w:ascii="Courier New" w:hAnsi="Courier New"/>
          <w:rPrChange w:id="5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3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case </w:t>
      </w:r>
      <w:proofErr w:type="spellStart"/>
      <w:r w:rsidRPr="00FF505E">
        <w:rPr>
          <w:rFonts w:ascii="Courier New" w:hAnsi="Courier New"/>
          <w:rPrChange w:id="5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5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gramStart"/>
      <w:r w:rsidRPr="00FF505E">
        <w:rPr>
          <w:rFonts w:ascii="Courier New" w:hAnsi="Courier New"/>
          <w:rPrChange w:id="5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cpep.iRecoveryEOYMonth</w:t>
      </w:r>
      <w:proofErr w:type="gramEnd"/>
      <w:r w:rsidRPr="00FF505E">
        <w:rPr>
          <w:rFonts w:ascii="Courier New" w:hAnsi="Courier New"/>
          <w:rPrChange w:id="5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,0) when 0 then </w:t>
      </w:r>
      <w:proofErr w:type="spellStart"/>
      <w:r w:rsidRPr="00FF505E">
        <w:rPr>
          <w:rFonts w:ascii="Courier New" w:hAnsi="Courier New"/>
          <w:rPrChange w:id="5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pc.iRecoveryEOYMonth</w:t>
      </w:r>
      <w:proofErr w:type="spellEnd"/>
      <w:r w:rsidRPr="00FF505E">
        <w:rPr>
          <w:rFonts w:ascii="Courier New" w:hAnsi="Courier New"/>
          <w:rPrChange w:id="5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else </w:t>
      </w:r>
      <w:proofErr w:type="spellStart"/>
      <w:r w:rsidRPr="00FF505E">
        <w:rPr>
          <w:rFonts w:ascii="Courier New" w:hAnsi="Courier New"/>
          <w:rPrChange w:id="5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cpep.iRecoveryEOYMonth</w:t>
      </w:r>
      <w:proofErr w:type="spellEnd"/>
      <w:r w:rsidRPr="00FF505E">
        <w:rPr>
          <w:rFonts w:ascii="Courier New" w:hAnsi="Courier New"/>
          <w:rPrChange w:id="5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end = </w:t>
      </w:r>
      <w:proofErr w:type="spellStart"/>
      <w:r w:rsidRPr="00FF505E">
        <w:rPr>
          <w:rFonts w:ascii="Courier New" w:hAnsi="Courier New"/>
          <w:rPrChange w:id="5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datepart</w:t>
      </w:r>
      <w:proofErr w:type="spellEnd"/>
      <w:r w:rsidRPr="00FF505E">
        <w:rPr>
          <w:rFonts w:ascii="Courier New" w:hAnsi="Courier New"/>
          <w:rPrChange w:id="5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(mm, (#yearend#))</w:t>
      </w:r>
    </w:p>
    <w:p w14:paraId="7A584136" w14:textId="77777777" w:rsidR="00000000" w:rsidRPr="00FF505E" w:rsidRDefault="00000000" w:rsidP="00FF505E">
      <w:pPr>
        <w:pStyle w:val="PlainText"/>
        <w:rPr>
          <w:rFonts w:ascii="Courier New" w:hAnsi="Courier New"/>
          <w:rPrChange w:id="5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4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5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</w:t>
      </w:r>
      <w:proofErr w:type="spellStart"/>
      <w:proofErr w:type="gramStart"/>
      <w:r w:rsidRPr="00FF505E">
        <w:rPr>
          <w:rFonts w:ascii="Courier New" w:hAnsi="Courier New"/>
          <w:rPrChange w:id="5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rc.dtCalcTo</w:t>
      </w:r>
      <w:proofErr w:type="spellEnd"/>
      <w:proofErr w:type="gramEnd"/>
      <w:r w:rsidRPr="00FF505E">
        <w:rPr>
          <w:rFonts w:ascii="Courier New" w:hAnsi="Courier New"/>
          <w:rPrChange w:id="5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&lt;= </w:t>
      </w:r>
      <w:proofErr w:type="spellStart"/>
      <w:r w:rsidRPr="00FF505E">
        <w:rPr>
          <w:rFonts w:ascii="Courier New" w:hAnsi="Courier New"/>
          <w:rPrChange w:id="5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dateadd</w:t>
      </w:r>
      <w:proofErr w:type="spellEnd"/>
      <w:r w:rsidRPr="00FF505E">
        <w:rPr>
          <w:rFonts w:ascii="Courier New" w:hAnsi="Courier New"/>
          <w:rPrChange w:id="5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(dd,-1,(</w:t>
      </w:r>
      <w:proofErr w:type="spellStart"/>
      <w:r w:rsidRPr="00FF505E">
        <w:rPr>
          <w:rFonts w:ascii="Courier New" w:hAnsi="Courier New"/>
          <w:rPrChange w:id="5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dateadd</w:t>
      </w:r>
      <w:proofErr w:type="spellEnd"/>
      <w:r w:rsidRPr="00FF505E">
        <w:rPr>
          <w:rFonts w:ascii="Courier New" w:hAnsi="Courier New"/>
          <w:rPrChange w:id="5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(mm,1, (#yearend#))))</w:t>
      </w:r>
    </w:p>
    <w:p w14:paraId="26CAC006" w14:textId="77777777" w:rsidR="00000000" w:rsidRPr="00FF505E" w:rsidRDefault="00000000" w:rsidP="00FF505E">
      <w:pPr>
        <w:pStyle w:val="PlainText"/>
        <w:rPr>
          <w:rFonts w:ascii="Courier New" w:hAnsi="Courier New"/>
          <w:rPrChange w:id="5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5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</w:t>
      </w:r>
      <w:proofErr w:type="spellStart"/>
      <w:r w:rsidRPr="00FF505E">
        <w:rPr>
          <w:rFonts w:ascii="Courier New" w:hAnsi="Courier New"/>
          <w:rPrChange w:id="5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datepart</w:t>
      </w:r>
      <w:proofErr w:type="spellEnd"/>
      <w:r w:rsidRPr="00FF505E">
        <w:rPr>
          <w:rFonts w:ascii="Courier New" w:hAnsi="Courier New"/>
          <w:rPrChange w:id="5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proofErr w:type="gramStart"/>
      <w:r w:rsidRPr="00FF505E">
        <w:rPr>
          <w:rFonts w:ascii="Courier New" w:hAnsi="Courier New"/>
          <w:rPrChange w:id="5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yyyy,rc</w:t>
      </w:r>
      <w:proofErr w:type="gramEnd"/>
      <w:r w:rsidRPr="00FF505E">
        <w:rPr>
          <w:rFonts w:ascii="Courier New" w:hAnsi="Courier New"/>
          <w:rPrChange w:id="5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.dtCalcTo</w:t>
      </w:r>
      <w:proofErr w:type="spellEnd"/>
      <w:r w:rsidRPr="00FF505E">
        <w:rPr>
          <w:rFonts w:ascii="Courier New" w:hAnsi="Courier New"/>
          <w:rPrChange w:id="5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) =  </w:t>
      </w:r>
      <w:proofErr w:type="spellStart"/>
      <w:r w:rsidRPr="00FF505E">
        <w:rPr>
          <w:rFonts w:ascii="Courier New" w:hAnsi="Courier New"/>
          <w:rPrChange w:id="5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datepart</w:t>
      </w:r>
      <w:proofErr w:type="spellEnd"/>
      <w:r w:rsidRPr="00FF505E">
        <w:rPr>
          <w:rFonts w:ascii="Courier New" w:hAnsi="Courier New"/>
          <w:rPrChange w:id="5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5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yyyy</w:t>
      </w:r>
      <w:proofErr w:type="spellEnd"/>
      <w:r w:rsidRPr="00FF505E">
        <w:rPr>
          <w:rFonts w:ascii="Courier New" w:hAnsi="Courier New"/>
          <w:rPrChange w:id="5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, (#yearend#))</w:t>
      </w:r>
    </w:p>
    <w:p w14:paraId="4B356ABD" w14:textId="77777777" w:rsidR="00000000" w:rsidRPr="00FF505E" w:rsidRDefault="00000000" w:rsidP="00FF505E">
      <w:pPr>
        <w:pStyle w:val="PlainText"/>
        <w:rPr>
          <w:rFonts w:ascii="Courier New" w:hAnsi="Courier New"/>
          <w:rPrChange w:id="5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6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#conditions#</w:t>
      </w:r>
    </w:p>
    <w:p w14:paraId="5B4CB637" w14:textId="77777777" w:rsidR="00000000" w:rsidRPr="00FF505E" w:rsidRDefault="00000000" w:rsidP="00FF505E">
      <w:pPr>
        <w:pStyle w:val="PlainText"/>
        <w:rPr>
          <w:rFonts w:ascii="Courier New" w:hAnsi="Courier New"/>
          <w:rPrChange w:id="5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7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//End Select</w:t>
      </w:r>
    </w:p>
    <w:p w14:paraId="28F748DA" w14:textId="77777777" w:rsidR="00000000" w:rsidRPr="00FF505E" w:rsidRDefault="00000000" w:rsidP="00FF505E">
      <w:pPr>
        <w:pStyle w:val="PlainText"/>
        <w:rPr>
          <w:rFonts w:ascii="Courier New" w:hAnsi="Courier New"/>
          <w:rPrChange w:id="5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7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</w:p>
    <w:p w14:paraId="31B2AA1D" w14:textId="77777777" w:rsidR="00000000" w:rsidRPr="00FF505E" w:rsidRDefault="00000000" w:rsidP="00FF505E">
      <w:pPr>
        <w:pStyle w:val="PlainText"/>
        <w:rPr>
          <w:rFonts w:ascii="Courier New" w:hAnsi="Courier New"/>
          <w:rPrChange w:id="5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7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//select </w:t>
      </w:r>
      <w:proofErr w:type="spellStart"/>
      <w:r w:rsidRPr="00FF505E">
        <w:rPr>
          <w:rFonts w:ascii="Courier New" w:hAnsi="Courier New"/>
          <w:rPrChange w:id="5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RecoveryDetail</w:t>
      </w:r>
      <w:proofErr w:type="spellEnd"/>
    </w:p>
    <w:p w14:paraId="2E34E8FD" w14:textId="77777777" w:rsidR="00000000" w:rsidRPr="00FF505E" w:rsidRDefault="00000000" w:rsidP="00FF505E">
      <w:pPr>
        <w:pStyle w:val="PlainText"/>
        <w:rPr>
          <w:rFonts w:ascii="Courier New" w:hAnsi="Courier New"/>
          <w:rPrChange w:id="5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8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select  </w:t>
      </w:r>
    </w:p>
    <w:p w14:paraId="3EDAEC34" w14:textId="77777777" w:rsidR="00000000" w:rsidRPr="00FF505E" w:rsidRDefault="00000000" w:rsidP="00FF505E">
      <w:pPr>
        <w:pStyle w:val="PlainText"/>
        <w:rPr>
          <w:rFonts w:ascii="Courier New" w:hAnsi="Courier New"/>
          <w:rPrChange w:id="5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8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5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5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5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5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proofErr w:type="gramStart"/>
      <w:r w:rsidRPr="00FF505E">
        <w:rPr>
          <w:rFonts w:ascii="Courier New" w:hAnsi="Courier New"/>
          <w:rPrChange w:id="5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t.scode</w:t>
      </w:r>
      <w:proofErr w:type="spellEnd"/>
      <w:proofErr w:type="gramEnd"/>
      <w:r w:rsidRPr="00FF505E">
        <w:rPr>
          <w:rFonts w:ascii="Courier New" w:hAnsi="Courier New"/>
          <w:rPrChange w:id="5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,'') </w:t>
      </w:r>
      <w:r w:rsidRPr="00FF505E">
        <w:rPr>
          <w:rFonts w:ascii="Courier New" w:hAnsi="Courier New"/>
          <w:rPrChange w:id="5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5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5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tcode</w:t>
      </w:r>
      <w:proofErr w:type="spellEnd"/>
      <w:r w:rsidRPr="00FF505E">
        <w:rPr>
          <w:rFonts w:ascii="Courier New" w:hAnsi="Courier New"/>
          <w:rPrChange w:id="5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6FA46CDE" w14:textId="77777777" w:rsidR="00000000" w:rsidRPr="00FF505E" w:rsidRDefault="00000000" w:rsidP="00FF505E">
      <w:pPr>
        <w:pStyle w:val="PlainText"/>
        <w:rPr>
          <w:rFonts w:ascii="Courier New" w:hAnsi="Courier New"/>
          <w:rPrChange w:id="5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59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5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5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6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proofErr w:type="gramStart"/>
      <w:r w:rsidRPr="00FF505E">
        <w:rPr>
          <w:rFonts w:ascii="Courier New" w:hAnsi="Courier New"/>
          <w:rPrChange w:id="6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recgp.scode</w:t>
      </w:r>
      <w:proofErr w:type="spellEnd"/>
      <w:proofErr w:type="gramEnd"/>
      <w:r w:rsidRPr="00FF505E">
        <w:rPr>
          <w:rFonts w:ascii="Courier New" w:hAnsi="Courier New"/>
          <w:rPrChange w:id="6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,'') </w:t>
      </w:r>
      <w:r w:rsidRPr="00FF505E">
        <w:rPr>
          <w:rFonts w:ascii="Courier New" w:hAnsi="Courier New"/>
          <w:rPrChange w:id="6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6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GrpbyRec</w:t>
      </w:r>
      <w:proofErr w:type="spellEnd"/>
      <w:r w:rsidRPr="00FF505E">
        <w:rPr>
          <w:rFonts w:ascii="Courier New" w:hAnsi="Courier New"/>
          <w:rPrChange w:id="6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</w:t>
      </w:r>
    </w:p>
    <w:p w14:paraId="11F162A8" w14:textId="77777777" w:rsidR="00000000" w:rsidRPr="00FF505E" w:rsidRDefault="00000000" w:rsidP="00FF505E">
      <w:pPr>
        <w:pStyle w:val="PlainText"/>
        <w:rPr>
          <w:rFonts w:ascii="Courier New" w:hAnsi="Courier New"/>
          <w:rPrChange w:id="6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60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6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6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6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proofErr w:type="gramStart"/>
      <w:r w:rsidRPr="00FF505E">
        <w:rPr>
          <w:rFonts w:ascii="Courier New" w:hAnsi="Courier New"/>
          <w:rPrChange w:id="6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cep.scode</w:t>
      </w:r>
      <w:proofErr w:type="spellEnd"/>
      <w:proofErr w:type="gramEnd"/>
      <w:r w:rsidRPr="00FF505E">
        <w:rPr>
          <w:rFonts w:ascii="Courier New" w:hAnsi="Courier New"/>
          <w:rPrChange w:id="6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,'') </w:t>
      </w:r>
      <w:r w:rsidRPr="00FF505E">
        <w:rPr>
          <w:rFonts w:ascii="Courier New" w:hAnsi="Courier New"/>
          <w:rPrChange w:id="6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6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ExpCode</w:t>
      </w:r>
      <w:proofErr w:type="spellEnd"/>
      <w:r w:rsidRPr="00FF505E">
        <w:rPr>
          <w:rFonts w:ascii="Courier New" w:hAnsi="Courier New"/>
          <w:rPrChange w:id="6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</w:t>
      </w:r>
    </w:p>
    <w:p w14:paraId="746290FC" w14:textId="77777777" w:rsidR="00000000" w:rsidRPr="00FF505E" w:rsidRDefault="00000000" w:rsidP="00FF505E">
      <w:pPr>
        <w:pStyle w:val="PlainText"/>
        <w:rPr>
          <w:rFonts w:ascii="Courier New" w:hAnsi="Courier New"/>
          <w:rPrChange w:id="6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61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6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6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6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proofErr w:type="gramStart"/>
      <w:r w:rsidRPr="00FF505E">
        <w:rPr>
          <w:rFonts w:ascii="Courier New" w:hAnsi="Courier New"/>
          <w:rPrChange w:id="6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cep.sdesc</w:t>
      </w:r>
      <w:proofErr w:type="spellEnd"/>
      <w:proofErr w:type="gramEnd"/>
      <w:r w:rsidRPr="00FF505E">
        <w:rPr>
          <w:rFonts w:ascii="Courier New" w:hAnsi="Courier New"/>
          <w:rPrChange w:id="6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,'') </w:t>
      </w:r>
      <w:r w:rsidRPr="00FF505E">
        <w:rPr>
          <w:rFonts w:ascii="Courier New" w:hAnsi="Courier New"/>
          <w:rPrChange w:id="6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6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ExpDesc</w:t>
      </w:r>
      <w:proofErr w:type="spellEnd"/>
      <w:r w:rsidRPr="00FF505E">
        <w:rPr>
          <w:rFonts w:ascii="Courier New" w:hAnsi="Courier New"/>
          <w:rPrChange w:id="6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0460F81B" w14:textId="77777777" w:rsidR="00000000" w:rsidRPr="00FF505E" w:rsidRDefault="00000000" w:rsidP="00FF505E">
      <w:pPr>
        <w:pStyle w:val="PlainText"/>
        <w:rPr>
          <w:rFonts w:ascii="Courier New" w:hAnsi="Courier New"/>
          <w:rPrChange w:id="6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63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6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6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rc.dDenominator</w:t>
      </w:r>
      <w:proofErr w:type="spellEnd"/>
      <w:proofErr w:type="gramEnd"/>
      <w:r w:rsidRPr="00FF505E">
        <w:rPr>
          <w:rFonts w:ascii="Courier New" w:hAnsi="Courier New"/>
          <w:rPrChange w:id="6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6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PropArea</w:t>
      </w:r>
      <w:proofErr w:type="spellEnd"/>
      <w:r w:rsidRPr="00FF505E">
        <w:rPr>
          <w:rFonts w:ascii="Courier New" w:hAnsi="Courier New"/>
          <w:rPrChange w:id="6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171ACE4C" w14:textId="77777777" w:rsidR="00000000" w:rsidRPr="00FF505E" w:rsidRDefault="00000000" w:rsidP="00FF505E">
      <w:pPr>
        <w:pStyle w:val="PlainText"/>
        <w:rPr>
          <w:rFonts w:ascii="Courier New" w:hAnsi="Courier New"/>
          <w:rPrChange w:id="6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63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6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6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rc.dNumerator</w:t>
      </w:r>
      <w:proofErr w:type="spellEnd"/>
      <w:proofErr w:type="gramEnd"/>
      <w:r w:rsidRPr="00FF505E">
        <w:rPr>
          <w:rFonts w:ascii="Courier New" w:hAnsi="Courier New"/>
          <w:rPrChange w:id="6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6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LeasedArea</w:t>
      </w:r>
      <w:proofErr w:type="spellEnd"/>
      <w:r w:rsidRPr="00FF505E">
        <w:rPr>
          <w:rFonts w:ascii="Courier New" w:hAnsi="Courier New"/>
          <w:rPrChange w:id="6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7A68ECB5" w14:textId="77777777" w:rsidR="00000000" w:rsidRPr="00FF505E" w:rsidRDefault="00000000" w:rsidP="00FF505E">
      <w:pPr>
        <w:pStyle w:val="PlainText"/>
        <w:rPr>
          <w:rFonts w:ascii="Courier New" w:hAnsi="Courier New"/>
          <w:rPrChange w:id="6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64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6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6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rc.cExpenseOperating</w:t>
      </w:r>
      <w:proofErr w:type="spellEnd"/>
      <w:proofErr w:type="gramEnd"/>
      <w:r w:rsidRPr="00FF505E">
        <w:rPr>
          <w:rFonts w:ascii="Courier New" w:hAnsi="Courier New"/>
          <w:rPrChange w:id="6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6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ExpOp</w:t>
      </w:r>
      <w:proofErr w:type="spellEnd"/>
      <w:r w:rsidRPr="00FF505E">
        <w:rPr>
          <w:rFonts w:ascii="Courier New" w:hAnsi="Courier New"/>
          <w:rPrChange w:id="6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264DD750" w14:textId="77777777" w:rsidR="00000000" w:rsidRPr="00FF505E" w:rsidRDefault="00000000" w:rsidP="00FF505E">
      <w:pPr>
        <w:pStyle w:val="PlainText"/>
        <w:rPr>
          <w:rFonts w:ascii="Courier New" w:hAnsi="Courier New"/>
          <w:rPrChange w:id="6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65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6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6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rc.cExpenseNet</w:t>
      </w:r>
      <w:proofErr w:type="spellEnd"/>
      <w:proofErr w:type="gramEnd"/>
      <w:r w:rsidRPr="00FF505E">
        <w:rPr>
          <w:rFonts w:ascii="Courier New" w:hAnsi="Courier New"/>
          <w:rPrChange w:id="6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r w:rsidRPr="00FF505E">
        <w:rPr>
          <w:rFonts w:ascii="Courier New" w:hAnsi="Courier New"/>
          <w:rPrChange w:id="6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6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ExpNet</w:t>
      </w:r>
      <w:proofErr w:type="spellEnd"/>
      <w:r w:rsidRPr="00FF505E">
        <w:rPr>
          <w:rFonts w:ascii="Courier New" w:hAnsi="Courier New"/>
          <w:rPrChange w:id="6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</w:t>
      </w:r>
    </w:p>
    <w:p w14:paraId="1349DFC6" w14:textId="77777777" w:rsidR="00000000" w:rsidRPr="00FF505E" w:rsidRDefault="00000000" w:rsidP="00FF505E">
      <w:pPr>
        <w:pStyle w:val="PlainText"/>
        <w:rPr>
          <w:rFonts w:ascii="Courier New" w:hAnsi="Courier New"/>
          <w:rPrChange w:id="6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66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6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6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rc.cBaseAmountActual</w:t>
      </w:r>
      <w:proofErr w:type="spellEnd"/>
      <w:proofErr w:type="gramEnd"/>
      <w:r w:rsidRPr="00FF505E">
        <w:rPr>
          <w:rFonts w:ascii="Courier New" w:hAnsi="Courier New"/>
          <w:rPrChange w:id="6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6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baseamt</w:t>
      </w:r>
      <w:proofErr w:type="spellEnd"/>
      <w:r w:rsidRPr="00FF505E">
        <w:rPr>
          <w:rFonts w:ascii="Courier New" w:hAnsi="Courier New"/>
          <w:rPrChange w:id="6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141A5BE4" w14:textId="77777777" w:rsidR="00000000" w:rsidRPr="00FF505E" w:rsidRDefault="00000000" w:rsidP="00FF505E">
      <w:pPr>
        <w:pStyle w:val="PlainText"/>
        <w:rPr>
          <w:rFonts w:ascii="Courier New" w:hAnsi="Courier New"/>
          <w:rPrChange w:id="6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67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6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6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rc.iDaysCalcTenant</w:t>
      </w:r>
      <w:proofErr w:type="spellEnd"/>
      <w:proofErr w:type="gramEnd"/>
      <w:r w:rsidRPr="00FF505E">
        <w:rPr>
          <w:rFonts w:ascii="Courier New" w:hAnsi="Courier New"/>
          <w:rPrChange w:id="6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OCCDAYS,</w:t>
      </w:r>
    </w:p>
    <w:p w14:paraId="5243ECB4" w14:textId="77777777" w:rsidR="00000000" w:rsidRPr="00FF505E" w:rsidRDefault="00000000" w:rsidP="00FF505E">
      <w:pPr>
        <w:pStyle w:val="PlainText"/>
        <w:rPr>
          <w:rFonts w:ascii="Courier New" w:hAnsi="Courier New"/>
          <w:rPrChange w:id="6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68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6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6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rc.cShareExpense</w:t>
      </w:r>
      <w:proofErr w:type="spellEnd"/>
      <w:proofErr w:type="gramEnd"/>
      <w:r w:rsidRPr="00FF505E">
        <w:rPr>
          <w:rFonts w:ascii="Courier New" w:hAnsi="Courier New"/>
          <w:rPrChange w:id="6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6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ExpShare</w:t>
      </w:r>
      <w:proofErr w:type="spellEnd"/>
      <w:r w:rsidRPr="00FF505E">
        <w:rPr>
          <w:rFonts w:ascii="Courier New" w:hAnsi="Courier New"/>
          <w:rPrChange w:id="6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12DC9C0C" w14:textId="77777777" w:rsidR="00000000" w:rsidRPr="00FF505E" w:rsidRDefault="00000000" w:rsidP="00FF505E">
      <w:pPr>
        <w:pStyle w:val="PlainText"/>
        <w:rPr>
          <w:rFonts w:ascii="Courier New" w:hAnsi="Courier New"/>
          <w:rPrChange w:id="6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68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6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6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rc.cShareNet</w:t>
      </w:r>
      <w:proofErr w:type="spellEnd"/>
      <w:proofErr w:type="gramEnd"/>
      <w:r w:rsidRPr="00FF505E">
        <w:rPr>
          <w:rFonts w:ascii="Courier New" w:hAnsi="Courier New"/>
          <w:rPrChange w:id="6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6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6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ExpShareNet</w:t>
      </w:r>
      <w:proofErr w:type="spellEnd"/>
      <w:r w:rsidRPr="00FF505E">
        <w:rPr>
          <w:rFonts w:ascii="Courier New" w:hAnsi="Courier New"/>
          <w:rPrChange w:id="6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345B25FE" w14:textId="77777777" w:rsidR="00000000" w:rsidRPr="00FF505E" w:rsidRDefault="00000000" w:rsidP="00FF505E">
      <w:pPr>
        <w:pStyle w:val="PlainText"/>
        <w:rPr>
          <w:rFonts w:ascii="Courier New" w:hAnsi="Courier New"/>
          <w:rPrChange w:id="6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69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6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(</w:t>
      </w:r>
      <w:proofErr w:type="spellStart"/>
      <w:r w:rsidRPr="00FF505E">
        <w:rPr>
          <w:rFonts w:ascii="Courier New" w:hAnsi="Courier New"/>
          <w:rPrChange w:id="6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gramStart"/>
      <w:r w:rsidRPr="00FF505E">
        <w:rPr>
          <w:rFonts w:ascii="Courier New" w:hAnsi="Courier New"/>
          <w:rPrChange w:id="7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rc.cShareAdjustment</w:t>
      </w:r>
      <w:proofErr w:type="gramEnd"/>
      <w:r w:rsidRPr="00FF505E">
        <w:rPr>
          <w:rFonts w:ascii="Courier New" w:hAnsi="Courier New"/>
          <w:rPrChange w:id="7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,0)) </w:t>
      </w:r>
      <w:proofErr w:type="spellStart"/>
      <w:r w:rsidRPr="00FF505E">
        <w:rPr>
          <w:rFonts w:ascii="Courier New" w:hAnsi="Courier New"/>
          <w:rPrChange w:id="7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AdjustExpenseShare</w:t>
      </w:r>
      <w:proofErr w:type="spellEnd"/>
      <w:r w:rsidRPr="00FF505E">
        <w:rPr>
          <w:rFonts w:ascii="Courier New" w:hAnsi="Courier New"/>
          <w:rPrChange w:id="7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,</w:t>
      </w:r>
    </w:p>
    <w:p w14:paraId="27CD4C81" w14:textId="77777777" w:rsidR="00000000" w:rsidRPr="00FF505E" w:rsidRDefault="00000000" w:rsidP="00FF505E">
      <w:pPr>
        <w:pStyle w:val="PlainText"/>
        <w:rPr>
          <w:rFonts w:ascii="Courier New" w:hAnsi="Courier New"/>
          <w:rPrChange w:id="7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70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7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7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rc.cShareCeiling</w:t>
      </w:r>
      <w:proofErr w:type="spellEnd"/>
      <w:proofErr w:type="gramEnd"/>
      <w:r w:rsidRPr="00FF505E">
        <w:rPr>
          <w:rFonts w:ascii="Courier New" w:hAnsi="Courier New"/>
          <w:rPrChange w:id="7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7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7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CeilAdj</w:t>
      </w:r>
      <w:proofErr w:type="spellEnd"/>
      <w:r w:rsidRPr="00FF505E">
        <w:rPr>
          <w:rFonts w:ascii="Courier New" w:hAnsi="Courier New"/>
          <w:rPrChange w:id="7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09FCB26E" w14:textId="77777777" w:rsidR="00000000" w:rsidRPr="00FF505E" w:rsidRDefault="00000000" w:rsidP="00FF505E">
      <w:pPr>
        <w:pStyle w:val="PlainText"/>
        <w:rPr>
          <w:rFonts w:ascii="Courier New" w:hAnsi="Courier New"/>
          <w:rPrChange w:id="7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71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7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proofErr w:type="gramStart"/>
      <w:r w:rsidRPr="00FF505E">
        <w:rPr>
          <w:rFonts w:ascii="Courier New" w:hAnsi="Courier New"/>
          <w:rPrChange w:id="7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rc.cShareAdmin</w:t>
      </w:r>
      <w:proofErr w:type="spellEnd"/>
      <w:proofErr w:type="gramEnd"/>
      <w:r w:rsidRPr="00FF505E">
        <w:rPr>
          <w:rFonts w:ascii="Courier New" w:hAnsi="Courier New"/>
          <w:rPrChange w:id="7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7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7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7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AdmFees</w:t>
      </w:r>
      <w:proofErr w:type="spellEnd"/>
      <w:r w:rsidRPr="00FF505E">
        <w:rPr>
          <w:rFonts w:ascii="Courier New" w:hAnsi="Courier New"/>
          <w:rPrChange w:id="7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</w:p>
    <w:p w14:paraId="3E55D6F7" w14:textId="77777777" w:rsidR="00000000" w:rsidRPr="00FF505E" w:rsidRDefault="00000000" w:rsidP="00FF505E">
      <w:pPr>
        <w:pStyle w:val="PlainText"/>
        <w:rPr>
          <w:rFonts w:ascii="Courier New" w:hAnsi="Courier New"/>
          <w:rPrChange w:id="7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72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7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(</w:t>
      </w:r>
      <w:proofErr w:type="spellStart"/>
      <w:r w:rsidRPr="00FF505E">
        <w:rPr>
          <w:rFonts w:ascii="Courier New" w:hAnsi="Courier New"/>
          <w:rPrChange w:id="7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gramStart"/>
      <w:r w:rsidRPr="00FF505E">
        <w:rPr>
          <w:rFonts w:ascii="Courier New" w:hAnsi="Courier New"/>
          <w:rPrChange w:id="7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rc.cEstimateBilled</w:t>
      </w:r>
      <w:proofErr w:type="gramEnd"/>
      <w:r w:rsidRPr="00FF505E">
        <w:rPr>
          <w:rFonts w:ascii="Courier New" w:hAnsi="Courier New"/>
          <w:rPrChange w:id="7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,0) + </w:t>
      </w:r>
      <w:proofErr w:type="spellStart"/>
      <w:r w:rsidRPr="00FF505E">
        <w:rPr>
          <w:rFonts w:ascii="Courier New" w:hAnsi="Courier New"/>
          <w:rPrChange w:id="7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(rc.cadminbilled,0)) </w:t>
      </w:r>
      <w:r w:rsidRPr="00FF505E">
        <w:rPr>
          <w:rFonts w:ascii="Courier New" w:hAnsi="Courier New"/>
          <w:rPrChange w:id="7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7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CalcEstimate</w:t>
      </w:r>
      <w:proofErr w:type="spellEnd"/>
      <w:r w:rsidRPr="00FF505E">
        <w:rPr>
          <w:rFonts w:ascii="Courier New" w:hAnsi="Courier New"/>
          <w:rPrChange w:id="7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,</w:t>
      </w:r>
    </w:p>
    <w:p w14:paraId="7E2493A0" w14:textId="77777777" w:rsidR="00000000" w:rsidRPr="00FF505E" w:rsidRDefault="00000000" w:rsidP="00FF505E">
      <w:pPr>
        <w:pStyle w:val="PlainText"/>
        <w:rPr>
          <w:rFonts w:ascii="Courier New" w:hAnsi="Courier New"/>
          <w:rPrChange w:id="7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73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7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(</w:t>
      </w:r>
      <w:proofErr w:type="spellStart"/>
      <w:r w:rsidRPr="00FF505E">
        <w:rPr>
          <w:rFonts w:ascii="Courier New" w:hAnsi="Courier New"/>
          <w:rPrChange w:id="7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gramStart"/>
      <w:r w:rsidRPr="00FF505E">
        <w:rPr>
          <w:rFonts w:ascii="Courier New" w:hAnsi="Courier New"/>
          <w:rPrChange w:id="7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rc.cEstimateAdjustment</w:t>
      </w:r>
      <w:proofErr w:type="gramEnd"/>
      <w:r w:rsidRPr="00FF505E">
        <w:rPr>
          <w:rFonts w:ascii="Courier New" w:hAnsi="Courier New"/>
          <w:rPrChange w:id="7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,0)) </w:t>
      </w:r>
      <w:proofErr w:type="spellStart"/>
      <w:r w:rsidRPr="00FF505E">
        <w:rPr>
          <w:rFonts w:ascii="Courier New" w:hAnsi="Courier New"/>
          <w:rPrChange w:id="7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AdjustEstimate</w:t>
      </w:r>
      <w:proofErr w:type="spellEnd"/>
      <w:r w:rsidRPr="00FF505E">
        <w:rPr>
          <w:rFonts w:ascii="Courier New" w:hAnsi="Courier New"/>
          <w:rPrChange w:id="7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,</w:t>
      </w:r>
    </w:p>
    <w:p w14:paraId="5C404F6B" w14:textId="77777777" w:rsidR="00000000" w:rsidRPr="00FF505E" w:rsidRDefault="00000000" w:rsidP="00FF505E">
      <w:pPr>
        <w:pStyle w:val="PlainText"/>
        <w:rPr>
          <w:rFonts w:ascii="Courier New" w:hAnsi="Courier New"/>
          <w:rPrChange w:id="7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74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7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((</w:t>
      </w:r>
      <w:proofErr w:type="spellStart"/>
      <w:r w:rsidRPr="00FF505E">
        <w:rPr>
          <w:rFonts w:ascii="Courier New" w:hAnsi="Courier New"/>
          <w:rPrChange w:id="7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gramStart"/>
      <w:r w:rsidRPr="00FF505E">
        <w:rPr>
          <w:rFonts w:ascii="Courier New" w:hAnsi="Courier New"/>
          <w:rPrChange w:id="7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rc.cTaxAdminAmount</w:t>
      </w:r>
      <w:proofErr w:type="gramEnd"/>
      <w:r w:rsidRPr="00FF505E">
        <w:rPr>
          <w:rFonts w:ascii="Courier New" w:hAnsi="Courier New"/>
          <w:rPrChange w:id="7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,0)) + </w:t>
      </w:r>
      <w:proofErr w:type="spellStart"/>
      <w:r w:rsidRPr="00FF505E">
        <w:rPr>
          <w:rFonts w:ascii="Courier New" w:hAnsi="Courier New"/>
          <w:rPrChange w:id="7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7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rc.ctaxamount</w:t>
      </w:r>
      <w:proofErr w:type="spellEnd"/>
      <w:r w:rsidRPr="00FF505E">
        <w:rPr>
          <w:rFonts w:ascii="Courier New" w:hAnsi="Courier New"/>
          <w:rPrChange w:id="7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 0))</w:t>
      </w:r>
      <w:r w:rsidRPr="00FF505E">
        <w:rPr>
          <w:rFonts w:ascii="Courier New" w:hAnsi="Courier New"/>
          <w:rPrChange w:id="7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tax,</w:t>
      </w:r>
    </w:p>
    <w:p w14:paraId="2A33A419" w14:textId="77777777" w:rsidR="00000000" w:rsidRPr="00FF505E" w:rsidRDefault="00000000" w:rsidP="00FF505E">
      <w:pPr>
        <w:pStyle w:val="PlainText"/>
        <w:rPr>
          <w:rFonts w:ascii="Courier New" w:hAnsi="Courier New"/>
          <w:rPrChange w:id="7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75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7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(</w:t>
      </w:r>
      <w:proofErr w:type="spellStart"/>
      <w:r w:rsidRPr="00FF505E">
        <w:rPr>
          <w:rFonts w:ascii="Courier New" w:hAnsi="Courier New"/>
          <w:rPrChange w:id="7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gramStart"/>
      <w:r w:rsidRPr="00FF505E">
        <w:rPr>
          <w:rFonts w:ascii="Courier New" w:hAnsi="Courier New"/>
          <w:rPrChange w:id="7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rc.cEstimateBilled</w:t>
      </w:r>
      <w:proofErr w:type="gramEnd"/>
      <w:r w:rsidRPr="00FF505E">
        <w:rPr>
          <w:rFonts w:ascii="Courier New" w:hAnsi="Courier New"/>
          <w:rPrChange w:id="7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,0))  + </w:t>
      </w:r>
      <w:proofErr w:type="spellStart"/>
      <w:r w:rsidRPr="00FF505E">
        <w:rPr>
          <w:rFonts w:ascii="Courier New" w:hAnsi="Courier New"/>
          <w:rPrChange w:id="7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(rc.cadminbilled,0) + (</w:t>
      </w:r>
      <w:proofErr w:type="spellStart"/>
      <w:r w:rsidRPr="00FF505E">
        <w:rPr>
          <w:rFonts w:ascii="Courier New" w:hAnsi="Courier New"/>
          <w:rPrChange w:id="7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(rc.cEstimateAdjustment,0)) </w:t>
      </w:r>
      <w:proofErr w:type="spellStart"/>
      <w:r w:rsidRPr="00FF505E">
        <w:rPr>
          <w:rFonts w:ascii="Courier New" w:hAnsi="Courier New"/>
          <w:rPrChange w:id="7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NetEstimate</w:t>
      </w:r>
      <w:proofErr w:type="spellEnd"/>
      <w:r w:rsidRPr="00FF505E">
        <w:rPr>
          <w:rFonts w:ascii="Courier New" w:hAnsi="Courier New"/>
          <w:rPrChange w:id="7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,</w:t>
      </w:r>
    </w:p>
    <w:p w14:paraId="1A2B1FF6" w14:textId="77777777" w:rsidR="00000000" w:rsidRPr="00FF505E" w:rsidRDefault="00000000" w:rsidP="00FF505E">
      <w:pPr>
        <w:pStyle w:val="PlainText"/>
        <w:rPr>
          <w:rFonts w:ascii="Courier New" w:hAnsi="Courier New"/>
          <w:rPrChange w:id="7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76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7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((</w:t>
      </w:r>
      <w:proofErr w:type="spellStart"/>
      <w:r w:rsidRPr="00FF505E">
        <w:rPr>
          <w:rFonts w:ascii="Courier New" w:hAnsi="Courier New"/>
          <w:rPrChange w:id="7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gramStart"/>
      <w:r w:rsidRPr="00FF505E">
        <w:rPr>
          <w:rFonts w:ascii="Courier New" w:hAnsi="Courier New"/>
          <w:rPrChange w:id="7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rc.cShareNet</w:t>
      </w:r>
      <w:proofErr w:type="gramEnd"/>
      <w:r w:rsidRPr="00FF505E">
        <w:rPr>
          <w:rFonts w:ascii="Courier New" w:hAnsi="Courier New"/>
          <w:rPrChange w:id="7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,0))  + (</w:t>
      </w:r>
      <w:proofErr w:type="spellStart"/>
      <w:r w:rsidRPr="00FF505E">
        <w:rPr>
          <w:rFonts w:ascii="Courier New" w:hAnsi="Courier New"/>
          <w:rPrChange w:id="7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(rc.cShareAdjustment,0))+ (</w:t>
      </w:r>
      <w:proofErr w:type="spellStart"/>
      <w:r w:rsidRPr="00FF505E">
        <w:rPr>
          <w:rFonts w:ascii="Courier New" w:hAnsi="Courier New"/>
          <w:rPrChange w:id="7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(rc.cShareAdmin,0))+ (</w:t>
      </w:r>
      <w:proofErr w:type="spellStart"/>
      <w:r w:rsidRPr="00FF505E">
        <w:rPr>
          <w:rFonts w:ascii="Courier New" w:hAnsi="Courier New"/>
          <w:rPrChange w:id="7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(rc.cTaxAdminAmount,0)) + (</w:t>
      </w:r>
      <w:proofErr w:type="spellStart"/>
      <w:r w:rsidRPr="00FF505E">
        <w:rPr>
          <w:rFonts w:ascii="Courier New" w:hAnsi="Courier New"/>
          <w:rPrChange w:id="7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(rc.cTaxAmount,0)))-  ((</w:t>
      </w:r>
      <w:proofErr w:type="spellStart"/>
      <w:r w:rsidRPr="00FF505E">
        <w:rPr>
          <w:rFonts w:ascii="Courier New" w:hAnsi="Courier New"/>
          <w:rPrChange w:id="7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(rc.cEstimateBilled,0))  + (</w:t>
      </w:r>
      <w:proofErr w:type="spellStart"/>
      <w:r w:rsidRPr="00FF505E">
        <w:rPr>
          <w:rFonts w:ascii="Courier New" w:hAnsi="Courier New"/>
          <w:rPrChange w:id="7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(rc.cadminbilled,0)) + (</w:t>
      </w:r>
      <w:proofErr w:type="spellStart"/>
      <w:r w:rsidRPr="00FF505E">
        <w:rPr>
          <w:rFonts w:ascii="Courier New" w:hAnsi="Courier New"/>
          <w:rPrChange w:id="7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7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(rc.cEstimateAdjustment,0))) Due  </w:t>
      </w:r>
    </w:p>
    <w:p w14:paraId="0375E1C9" w14:textId="77777777" w:rsidR="00000000" w:rsidRPr="00FF505E" w:rsidRDefault="00000000" w:rsidP="00FF505E">
      <w:pPr>
        <w:pStyle w:val="PlainText"/>
        <w:rPr>
          <w:rFonts w:ascii="Courier New" w:hAnsi="Courier New"/>
          <w:rPrChange w:id="7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79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7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from </w:t>
      </w:r>
      <w:r w:rsidRPr="00FF505E">
        <w:rPr>
          <w:rFonts w:ascii="Courier New" w:hAnsi="Courier New"/>
          <w:rPrChange w:id="7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Property p</w:t>
      </w:r>
    </w:p>
    <w:p w14:paraId="5C637F16" w14:textId="77777777" w:rsidR="00000000" w:rsidRPr="00FF505E" w:rsidRDefault="00000000" w:rsidP="00FF505E">
      <w:pPr>
        <w:pStyle w:val="PlainText"/>
        <w:rPr>
          <w:rFonts w:ascii="Courier New" w:hAnsi="Courier New"/>
          <w:rPrChange w:id="7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79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7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7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commpropconfig</w:t>
      </w:r>
      <w:proofErr w:type="spellEnd"/>
      <w:r w:rsidRPr="00FF505E">
        <w:rPr>
          <w:rFonts w:ascii="Courier New" w:hAnsi="Courier New"/>
          <w:rPrChange w:id="7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pc         on </w:t>
      </w:r>
      <w:proofErr w:type="spellStart"/>
      <w:proofErr w:type="gramStart"/>
      <w:r w:rsidRPr="00FF505E">
        <w:rPr>
          <w:rFonts w:ascii="Courier New" w:hAnsi="Courier New"/>
          <w:rPrChange w:id="7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pc.hproperty</w:t>
      </w:r>
      <w:proofErr w:type="spellEnd"/>
      <w:proofErr w:type="gramEnd"/>
      <w:r w:rsidRPr="00FF505E">
        <w:rPr>
          <w:rFonts w:ascii="Courier New" w:hAnsi="Courier New"/>
          <w:rPrChange w:id="7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8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</w:p>
    <w:p w14:paraId="700F4921" w14:textId="77777777" w:rsidR="00000000" w:rsidRPr="00FF505E" w:rsidRDefault="00000000" w:rsidP="00FF505E">
      <w:pPr>
        <w:pStyle w:val="PlainText"/>
        <w:rPr>
          <w:rFonts w:ascii="Courier New" w:hAnsi="Courier New"/>
          <w:rPrChange w:id="8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80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8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Left Outer join tenant </w:t>
      </w:r>
      <w:proofErr w:type="spellStart"/>
      <w:r w:rsidRPr="00FF505E">
        <w:rPr>
          <w:rFonts w:ascii="Courier New" w:hAnsi="Courier New"/>
          <w:rPrChange w:id="8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 on</w:t>
      </w:r>
      <w:proofErr w:type="spellEnd"/>
      <w:r w:rsidRPr="00FF505E">
        <w:rPr>
          <w:rFonts w:ascii="Courier New" w:hAnsi="Courier New"/>
          <w:rPrChange w:id="8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(</w:t>
      </w:r>
      <w:proofErr w:type="spellStart"/>
      <w:proofErr w:type="gramStart"/>
      <w:r w:rsidRPr="00FF505E">
        <w:rPr>
          <w:rFonts w:ascii="Courier New" w:hAnsi="Courier New"/>
          <w:rPrChange w:id="8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t.hproperty</w:t>
      </w:r>
      <w:proofErr w:type="spellEnd"/>
      <w:proofErr w:type="gramEnd"/>
      <w:r w:rsidRPr="00FF505E">
        <w:rPr>
          <w:rFonts w:ascii="Courier New" w:hAnsi="Courier New"/>
          <w:rPrChange w:id="8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8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8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) </w:t>
      </w:r>
    </w:p>
    <w:p w14:paraId="15756489" w14:textId="77777777" w:rsidR="00000000" w:rsidRPr="00FF505E" w:rsidRDefault="00000000" w:rsidP="00FF505E">
      <w:pPr>
        <w:pStyle w:val="PlainText"/>
        <w:rPr>
          <w:rFonts w:ascii="Courier New" w:hAnsi="Courier New"/>
          <w:rPrChange w:id="8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81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8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Left Outer join </w:t>
      </w:r>
      <w:proofErr w:type="spellStart"/>
      <w:r w:rsidRPr="00FF505E">
        <w:rPr>
          <w:rFonts w:ascii="Courier New" w:hAnsi="Courier New"/>
          <w:rPrChange w:id="8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commrecoverycalc</w:t>
      </w:r>
      <w:proofErr w:type="spellEnd"/>
      <w:r w:rsidRPr="00FF505E">
        <w:rPr>
          <w:rFonts w:ascii="Courier New" w:hAnsi="Courier New"/>
          <w:rPrChange w:id="8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8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</w:t>
      </w:r>
      <w:proofErr w:type="spellEnd"/>
      <w:r w:rsidRPr="00FF505E">
        <w:rPr>
          <w:rFonts w:ascii="Courier New" w:hAnsi="Courier New"/>
          <w:rPrChange w:id="8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ON </w:t>
      </w:r>
      <w:proofErr w:type="spellStart"/>
      <w:proofErr w:type="gramStart"/>
      <w:r w:rsidRPr="00FF505E">
        <w:rPr>
          <w:rFonts w:ascii="Courier New" w:hAnsi="Courier New"/>
          <w:rPrChange w:id="8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rc.htenant</w:t>
      </w:r>
      <w:proofErr w:type="spellEnd"/>
      <w:proofErr w:type="gramEnd"/>
      <w:r w:rsidRPr="00FF505E">
        <w:rPr>
          <w:rFonts w:ascii="Courier New" w:hAnsi="Courier New"/>
          <w:rPrChange w:id="8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8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t.hmyperson</w:t>
      </w:r>
      <w:proofErr w:type="spellEnd"/>
      <w:r w:rsidRPr="00FF505E">
        <w:rPr>
          <w:rFonts w:ascii="Courier New" w:hAnsi="Courier New"/>
          <w:rPrChange w:id="8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8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rc.bcalcestimate</w:t>
      </w:r>
      <w:proofErr w:type="spellEnd"/>
      <w:r w:rsidRPr="00FF505E">
        <w:rPr>
          <w:rFonts w:ascii="Courier New" w:hAnsi="Courier New"/>
          <w:rPrChange w:id="8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0 and </w:t>
      </w:r>
      <w:proofErr w:type="spellStart"/>
      <w:r w:rsidRPr="00FF505E">
        <w:rPr>
          <w:rFonts w:ascii="Courier New" w:hAnsi="Courier New"/>
          <w:rPrChange w:id="8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8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(rc.iCalculationType,1) = 1</w:t>
      </w:r>
    </w:p>
    <w:p w14:paraId="539EA4D3" w14:textId="77777777" w:rsidR="00000000" w:rsidRPr="00FF505E" w:rsidRDefault="00000000" w:rsidP="00FF505E">
      <w:pPr>
        <w:pStyle w:val="PlainText"/>
        <w:rPr>
          <w:rFonts w:ascii="Courier New" w:hAnsi="Courier New"/>
          <w:rPrChange w:id="8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82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8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Left Outer join </w:t>
      </w:r>
      <w:proofErr w:type="spellStart"/>
      <w:r w:rsidRPr="00FF505E">
        <w:rPr>
          <w:rFonts w:ascii="Courier New" w:hAnsi="Courier New"/>
          <w:rPrChange w:id="8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commexpensepool</w:t>
      </w:r>
      <w:proofErr w:type="spellEnd"/>
      <w:r w:rsidRPr="00FF505E">
        <w:rPr>
          <w:rFonts w:ascii="Courier New" w:hAnsi="Courier New"/>
          <w:rPrChange w:id="8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cep on (</w:t>
      </w:r>
      <w:proofErr w:type="spellStart"/>
      <w:r w:rsidRPr="00FF505E">
        <w:rPr>
          <w:rFonts w:ascii="Courier New" w:hAnsi="Courier New"/>
          <w:rPrChange w:id="8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  <w:r w:rsidRPr="00FF505E">
        <w:rPr>
          <w:rFonts w:ascii="Courier New" w:hAnsi="Courier New"/>
          <w:rPrChange w:id="8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proofErr w:type="gramStart"/>
      <w:r w:rsidRPr="00FF505E">
        <w:rPr>
          <w:rFonts w:ascii="Courier New" w:hAnsi="Courier New"/>
          <w:rPrChange w:id="8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rc.hexpensepool</w:t>
      </w:r>
      <w:proofErr w:type="spellEnd"/>
      <w:proofErr w:type="gramEnd"/>
      <w:r w:rsidRPr="00FF505E">
        <w:rPr>
          <w:rFonts w:ascii="Courier New" w:hAnsi="Courier New"/>
          <w:rPrChange w:id="8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)</w:t>
      </w:r>
    </w:p>
    <w:p w14:paraId="08261051" w14:textId="77777777" w:rsidR="00000000" w:rsidRPr="00FF505E" w:rsidRDefault="00000000" w:rsidP="00FF505E">
      <w:pPr>
        <w:pStyle w:val="PlainText"/>
        <w:rPr>
          <w:rFonts w:ascii="Courier New" w:hAnsi="Courier New"/>
          <w:rPrChange w:id="8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83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8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left outer join </w:t>
      </w:r>
      <w:proofErr w:type="spellStart"/>
      <w:r w:rsidRPr="00FF505E">
        <w:rPr>
          <w:rFonts w:ascii="Courier New" w:hAnsi="Courier New"/>
          <w:rPrChange w:id="8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commpropexpensepool</w:t>
      </w:r>
      <w:proofErr w:type="spellEnd"/>
      <w:r w:rsidRPr="00FF505E">
        <w:rPr>
          <w:rFonts w:ascii="Courier New" w:hAnsi="Courier New"/>
          <w:rPrChange w:id="8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8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cpep</w:t>
      </w:r>
      <w:proofErr w:type="spellEnd"/>
      <w:r w:rsidRPr="00FF505E">
        <w:rPr>
          <w:rFonts w:ascii="Courier New" w:hAnsi="Courier New"/>
          <w:rPrChange w:id="8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on </w:t>
      </w:r>
      <w:proofErr w:type="spellStart"/>
      <w:proofErr w:type="gramStart"/>
      <w:r w:rsidRPr="00FF505E">
        <w:rPr>
          <w:rFonts w:ascii="Courier New" w:hAnsi="Courier New"/>
          <w:rPrChange w:id="8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cpep.hexpensepool</w:t>
      </w:r>
      <w:proofErr w:type="spellEnd"/>
      <w:proofErr w:type="gramEnd"/>
      <w:r w:rsidRPr="00FF505E">
        <w:rPr>
          <w:rFonts w:ascii="Courier New" w:hAnsi="Courier New"/>
          <w:rPrChange w:id="8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8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  <w:r w:rsidRPr="00FF505E">
        <w:rPr>
          <w:rFonts w:ascii="Courier New" w:hAnsi="Courier New"/>
          <w:rPrChange w:id="8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8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cpep.hproperty</w:t>
      </w:r>
      <w:proofErr w:type="spellEnd"/>
      <w:r w:rsidRPr="00FF505E">
        <w:rPr>
          <w:rFonts w:ascii="Courier New" w:hAnsi="Courier New"/>
          <w:rPrChange w:id="8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8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</w:p>
    <w:p w14:paraId="374CA8DA" w14:textId="77777777" w:rsidR="00000000" w:rsidRPr="00FF505E" w:rsidRDefault="00000000" w:rsidP="00FF505E">
      <w:pPr>
        <w:pStyle w:val="PlainText"/>
        <w:rPr>
          <w:rFonts w:ascii="Courier New" w:hAnsi="Courier New"/>
          <w:rPrChange w:id="8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84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8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Left Outer join </w:t>
      </w:r>
      <w:proofErr w:type="spellStart"/>
      <w:r w:rsidRPr="00FF505E">
        <w:rPr>
          <w:rFonts w:ascii="Courier New" w:hAnsi="Courier New"/>
          <w:rPrChange w:id="8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commrecoverygroup</w:t>
      </w:r>
      <w:proofErr w:type="spellEnd"/>
      <w:r w:rsidRPr="00FF505E">
        <w:rPr>
          <w:rFonts w:ascii="Courier New" w:hAnsi="Courier New"/>
          <w:rPrChange w:id="8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8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recgp</w:t>
      </w:r>
      <w:proofErr w:type="spellEnd"/>
      <w:r w:rsidRPr="00FF505E">
        <w:rPr>
          <w:rFonts w:ascii="Courier New" w:hAnsi="Courier New"/>
          <w:rPrChange w:id="8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on (</w:t>
      </w:r>
      <w:proofErr w:type="spellStart"/>
      <w:r w:rsidRPr="00FF505E">
        <w:rPr>
          <w:rFonts w:ascii="Courier New" w:hAnsi="Courier New"/>
          <w:rPrChange w:id="8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recgp.hmy</w:t>
      </w:r>
      <w:proofErr w:type="spellEnd"/>
      <w:r w:rsidRPr="00FF505E">
        <w:rPr>
          <w:rFonts w:ascii="Courier New" w:hAnsi="Courier New"/>
          <w:rPrChange w:id="8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proofErr w:type="gramStart"/>
      <w:r w:rsidRPr="00FF505E">
        <w:rPr>
          <w:rFonts w:ascii="Courier New" w:hAnsi="Courier New"/>
          <w:rPrChange w:id="8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rc.hrecoverygroup</w:t>
      </w:r>
      <w:proofErr w:type="spellEnd"/>
      <w:proofErr w:type="gramEnd"/>
      <w:r w:rsidRPr="00FF505E">
        <w:rPr>
          <w:rFonts w:ascii="Courier New" w:hAnsi="Courier New"/>
          <w:rPrChange w:id="8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)</w:t>
      </w:r>
    </w:p>
    <w:p w14:paraId="12F67A3B" w14:textId="77777777" w:rsidR="00000000" w:rsidRPr="00FF505E" w:rsidRDefault="00000000" w:rsidP="00FF505E">
      <w:pPr>
        <w:pStyle w:val="PlainText"/>
        <w:rPr>
          <w:rFonts w:ascii="Courier New" w:hAnsi="Courier New"/>
          <w:rPrChange w:id="8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86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8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where 1=1 </w:t>
      </w:r>
    </w:p>
    <w:p w14:paraId="14BBE468" w14:textId="77777777" w:rsidR="00000000" w:rsidRPr="00FF505E" w:rsidRDefault="00000000" w:rsidP="00FF505E">
      <w:pPr>
        <w:pStyle w:val="PlainText"/>
        <w:rPr>
          <w:rFonts w:ascii="Courier New" w:hAnsi="Courier New"/>
          <w:rPrChange w:id="8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86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8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</w:t>
      </w:r>
      <w:proofErr w:type="spellStart"/>
      <w:proofErr w:type="gramStart"/>
      <w:r w:rsidRPr="00FF505E">
        <w:rPr>
          <w:rFonts w:ascii="Courier New" w:hAnsi="Courier New"/>
          <w:rPrChange w:id="8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pc.irecoveryeoymonth</w:t>
      </w:r>
      <w:proofErr w:type="spellEnd"/>
      <w:proofErr w:type="gramEnd"/>
      <w:r w:rsidRPr="00FF505E">
        <w:rPr>
          <w:rFonts w:ascii="Courier New" w:hAnsi="Courier New"/>
          <w:rPrChange w:id="8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&gt; 0</w:t>
      </w:r>
    </w:p>
    <w:p w14:paraId="07361B63" w14:textId="77777777" w:rsidR="00000000" w:rsidRPr="00FF505E" w:rsidRDefault="00000000" w:rsidP="00FF505E">
      <w:pPr>
        <w:pStyle w:val="PlainText"/>
        <w:rPr>
          <w:rFonts w:ascii="Courier New" w:hAnsi="Courier New"/>
          <w:rPrChange w:id="8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86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8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case </w:t>
      </w:r>
      <w:proofErr w:type="spellStart"/>
      <w:r w:rsidRPr="00FF505E">
        <w:rPr>
          <w:rFonts w:ascii="Courier New" w:hAnsi="Courier New"/>
          <w:rPrChange w:id="8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8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gramStart"/>
      <w:r w:rsidRPr="00FF505E">
        <w:rPr>
          <w:rFonts w:ascii="Courier New" w:hAnsi="Courier New"/>
          <w:rPrChange w:id="8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cpep.iRecoveryEOYMonth</w:t>
      </w:r>
      <w:proofErr w:type="gramEnd"/>
      <w:r w:rsidRPr="00FF505E">
        <w:rPr>
          <w:rFonts w:ascii="Courier New" w:hAnsi="Courier New"/>
          <w:rPrChange w:id="8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,0) when 0 then </w:t>
      </w:r>
      <w:proofErr w:type="spellStart"/>
      <w:r w:rsidRPr="00FF505E">
        <w:rPr>
          <w:rFonts w:ascii="Courier New" w:hAnsi="Courier New"/>
          <w:rPrChange w:id="8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pc.iRecoveryEOYMonth</w:t>
      </w:r>
      <w:proofErr w:type="spellEnd"/>
      <w:r w:rsidRPr="00FF505E">
        <w:rPr>
          <w:rFonts w:ascii="Courier New" w:hAnsi="Courier New"/>
          <w:rPrChange w:id="8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else </w:t>
      </w:r>
      <w:proofErr w:type="spellStart"/>
      <w:r w:rsidRPr="00FF505E">
        <w:rPr>
          <w:rFonts w:ascii="Courier New" w:hAnsi="Courier New"/>
          <w:rPrChange w:id="8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cpep.iRecoveryEOYMonth</w:t>
      </w:r>
      <w:proofErr w:type="spellEnd"/>
      <w:r w:rsidRPr="00FF505E">
        <w:rPr>
          <w:rFonts w:ascii="Courier New" w:hAnsi="Courier New"/>
          <w:rPrChange w:id="8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end = </w:t>
      </w:r>
      <w:proofErr w:type="spellStart"/>
      <w:r w:rsidRPr="00FF505E">
        <w:rPr>
          <w:rFonts w:ascii="Courier New" w:hAnsi="Courier New"/>
          <w:rPrChange w:id="8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datepart</w:t>
      </w:r>
      <w:proofErr w:type="spellEnd"/>
      <w:r w:rsidRPr="00FF505E">
        <w:rPr>
          <w:rFonts w:ascii="Courier New" w:hAnsi="Courier New"/>
          <w:rPrChange w:id="8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(mm,(#yearend#))</w:t>
      </w:r>
    </w:p>
    <w:p w14:paraId="41C561E2" w14:textId="77777777" w:rsidR="00000000" w:rsidRPr="00FF505E" w:rsidRDefault="00000000" w:rsidP="00FF505E">
      <w:pPr>
        <w:pStyle w:val="PlainText"/>
        <w:rPr>
          <w:rFonts w:ascii="Courier New" w:hAnsi="Courier New"/>
          <w:rPrChange w:id="8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88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8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8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</w:t>
      </w:r>
      <w:proofErr w:type="spellStart"/>
      <w:proofErr w:type="gramStart"/>
      <w:r w:rsidRPr="00FF505E">
        <w:rPr>
          <w:rFonts w:ascii="Courier New" w:hAnsi="Courier New"/>
          <w:rPrChange w:id="8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rc.dtCalcTo</w:t>
      </w:r>
      <w:proofErr w:type="spellEnd"/>
      <w:proofErr w:type="gramEnd"/>
      <w:r w:rsidRPr="00FF505E">
        <w:rPr>
          <w:rFonts w:ascii="Courier New" w:hAnsi="Courier New"/>
          <w:rPrChange w:id="8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&lt;= </w:t>
      </w:r>
      <w:proofErr w:type="spellStart"/>
      <w:r w:rsidRPr="00FF505E">
        <w:rPr>
          <w:rFonts w:ascii="Courier New" w:hAnsi="Courier New"/>
          <w:rPrChange w:id="8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dateadd</w:t>
      </w:r>
      <w:proofErr w:type="spellEnd"/>
      <w:r w:rsidRPr="00FF505E">
        <w:rPr>
          <w:rFonts w:ascii="Courier New" w:hAnsi="Courier New"/>
          <w:rPrChange w:id="8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(dd,-1,(</w:t>
      </w:r>
      <w:proofErr w:type="spellStart"/>
      <w:r w:rsidRPr="00FF505E">
        <w:rPr>
          <w:rFonts w:ascii="Courier New" w:hAnsi="Courier New"/>
          <w:rPrChange w:id="8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dateadd</w:t>
      </w:r>
      <w:proofErr w:type="spellEnd"/>
      <w:r w:rsidRPr="00FF505E">
        <w:rPr>
          <w:rFonts w:ascii="Courier New" w:hAnsi="Courier New"/>
          <w:rPrChange w:id="8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(mm,1,(#yearend#))))</w:t>
      </w:r>
    </w:p>
    <w:p w14:paraId="4C48E86D" w14:textId="77777777" w:rsidR="00000000" w:rsidRPr="00FF505E" w:rsidRDefault="00000000" w:rsidP="00FF505E">
      <w:pPr>
        <w:pStyle w:val="PlainText"/>
        <w:rPr>
          <w:rFonts w:ascii="Courier New" w:hAnsi="Courier New"/>
          <w:rPrChange w:id="8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89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8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</w:t>
      </w:r>
      <w:proofErr w:type="spellStart"/>
      <w:r w:rsidRPr="00FF505E">
        <w:rPr>
          <w:rFonts w:ascii="Courier New" w:hAnsi="Courier New"/>
          <w:rPrChange w:id="8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datepart</w:t>
      </w:r>
      <w:proofErr w:type="spellEnd"/>
      <w:r w:rsidRPr="00FF505E">
        <w:rPr>
          <w:rFonts w:ascii="Courier New" w:hAnsi="Courier New"/>
          <w:rPrChange w:id="8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proofErr w:type="gramStart"/>
      <w:r w:rsidRPr="00FF505E">
        <w:rPr>
          <w:rFonts w:ascii="Courier New" w:hAnsi="Courier New"/>
          <w:rPrChange w:id="8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yyyy,rc</w:t>
      </w:r>
      <w:proofErr w:type="gramEnd"/>
      <w:r w:rsidRPr="00FF505E">
        <w:rPr>
          <w:rFonts w:ascii="Courier New" w:hAnsi="Courier New"/>
          <w:rPrChange w:id="8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.dtCalcTo</w:t>
      </w:r>
      <w:proofErr w:type="spellEnd"/>
      <w:r w:rsidRPr="00FF505E">
        <w:rPr>
          <w:rFonts w:ascii="Courier New" w:hAnsi="Courier New"/>
          <w:rPrChange w:id="8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) =  </w:t>
      </w:r>
      <w:proofErr w:type="spellStart"/>
      <w:r w:rsidRPr="00FF505E">
        <w:rPr>
          <w:rFonts w:ascii="Courier New" w:hAnsi="Courier New"/>
          <w:rPrChange w:id="8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datepart</w:t>
      </w:r>
      <w:proofErr w:type="spellEnd"/>
      <w:r w:rsidRPr="00FF505E">
        <w:rPr>
          <w:rFonts w:ascii="Courier New" w:hAnsi="Courier New"/>
          <w:rPrChange w:id="8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9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yyyy</w:t>
      </w:r>
      <w:proofErr w:type="spellEnd"/>
      <w:r w:rsidRPr="00FF505E">
        <w:rPr>
          <w:rFonts w:ascii="Courier New" w:hAnsi="Courier New"/>
          <w:rPrChange w:id="9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,(#yearend#))</w:t>
      </w:r>
    </w:p>
    <w:p w14:paraId="240988D2" w14:textId="77777777" w:rsidR="00000000" w:rsidRPr="00FF505E" w:rsidRDefault="00000000" w:rsidP="00FF505E">
      <w:pPr>
        <w:pStyle w:val="PlainText"/>
        <w:rPr>
          <w:rFonts w:ascii="Courier New" w:hAnsi="Courier New"/>
          <w:rPrChange w:id="9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90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9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#conditions#</w:t>
      </w:r>
    </w:p>
    <w:p w14:paraId="1CD2B75C" w14:textId="77777777" w:rsidR="00000000" w:rsidRPr="00FF505E" w:rsidRDefault="00000000" w:rsidP="00FF505E">
      <w:pPr>
        <w:pStyle w:val="PlainText"/>
        <w:rPr>
          <w:rFonts w:ascii="Courier New" w:hAnsi="Courier New"/>
          <w:rPrChange w:id="9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90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9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//end </w:t>
      </w:r>
      <w:proofErr w:type="gramStart"/>
      <w:r w:rsidRPr="00FF505E">
        <w:rPr>
          <w:rFonts w:ascii="Courier New" w:hAnsi="Courier New"/>
          <w:rPrChange w:id="9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select</w:t>
      </w:r>
      <w:proofErr w:type="gramEnd"/>
    </w:p>
    <w:p w14:paraId="5AD0FA72" w14:textId="77777777" w:rsidR="00000000" w:rsidRPr="00FF505E" w:rsidRDefault="00000000" w:rsidP="00FF505E">
      <w:pPr>
        <w:pStyle w:val="PlainText"/>
        <w:rPr>
          <w:rFonts w:ascii="Courier New" w:hAnsi="Courier New"/>
          <w:rPrChange w:id="9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910" w:author="Chg" w:date="2024-03-25T08:35:00Z" w16du:dateUtc="2024-03-25T13:35:00Z">
          <w:pPr>
            <w:pStyle w:val="PlainText"/>
            <w:ind w:left="-720"/>
          </w:pPr>
        </w:pPrChange>
      </w:pPr>
    </w:p>
    <w:p w14:paraId="1E24BFD5" w14:textId="77777777" w:rsidR="00000000" w:rsidRPr="00FF505E" w:rsidRDefault="00000000" w:rsidP="00FF505E">
      <w:pPr>
        <w:pStyle w:val="PlainText"/>
        <w:rPr>
          <w:rFonts w:ascii="Courier New" w:hAnsi="Courier New"/>
          <w:rPrChange w:id="9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91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9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//Select </w:t>
      </w:r>
      <w:proofErr w:type="spellStart"/>
      <w:r w:rsidRPr="00FF505E">
        <w:rPr>
          <w:rFonts w:ascii="Courier New" w:hAnsi="Courier New"/>
          <w:rPrChange w:id="9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DetailByPool</w:t>
      </w:r>
      <w:proofErr w:type="spellEnd"/>
    </w:p>
    <w:p w14:paraId="02E00EBF" w14:textId="77777777" w:rsidR="00000000" w:rsidRPr="00FF505E" w:rsidRDefault="00000000" w:rsidP="00FF505E">
      <w:pPr>
        <w:pStyle w:val="PlainText"/>
        <w:rPr>
          <w:ins w:id="915" w:author="Chg" w:date="2024-03-25T08:35:00Z" w16du:dateUtc="2024-03-25T13:35:00Z"/>
          <w:rFonts w:ascii="Courier New" w:hAnsi="Courier New" w:cs="Courier New"/>
        </w:rPr>
      </w:pPr>
    </w:p>
    <w:p w14:paraId="68A269FC" w14:textId="77777777" w:rsidR="00000000" w:rsidRPr="00FF505E" w:rsidRDefault="00000000" w:rsidP="00FF505E">
      <w:pPr>
        <w:pStyle w:val="PlainText"/>
        <w:rPr>
          <w:ins w:id="916" w:author="Chg" w:date="2024-03-25T08:35:00Z" w16du:dateUtc="2024-03-25T13:35:00Z"/>
          <w:rFonts w:ascii="Courier New" w:hAnsi="Courier New" w:cs="Courier New"/>
        </w:rPr>
      </w:pPr>
      <w:ins w:id="917" w:author="Chg" w:date="2024-03-25T08:35:00Z" w16du:dateUtc="2024-03-25T13:35:00Z">
        <w:r w:rsidRPr="00FF505E">
          <w:rPr>
            <w:rFonts w:ascii="Courier New" w:hAnsi="Courier New" w:cs="Courier New"/>
          </w:rPr>
          <w:t>declare @YearEnd date = '#yearend#'</w:t>
        </w:r>
      </w:ins>
    </w:p>
    <w:p w14:paraId="39C8D605" w14:textId="77777777" w:rsidR="00000000" w:rsidRPr="00FF505E" w:rsidRDefault="00000000" w:rsidP="00FF505E">
      <w:pPr>
        <w:pStyle w:val="PlainText"/>
        <w:rPr>
          <w:ins w:id="918" w:author="Chg" w:date="2024-03-25T08:35:00Z" w16du:dateUtc="2024-03-25T13:35:00Z"/>
          <w:rFonts w:ascii="Courier New" w:hAnsi="Courier New" w:cs="Courier New"/>
        </w:rPr>
      </w:pPr>
      <w:ins w:id="919" w:author="Chg" w:date="2024-03-25T08:35:00Z" w16du:dateUtc="2024-03-25T13:35:00Z">
        <w:r w:rsidRPr="00FF505E">
          <w:rPr>
            <w:rFonts w:ascii="Courier New" w:hAnsi="Courier New" w:cs="Courier New"/>
          </w:rPr>
          <w:t xml:space="preserve">Declare @EndDt date = </w:t>
        </w:r>
        <w:proofErr w:type="spellStart"/>
        <w:r w:rsidRPr="00FF505E">
          <w:rPr>
            <w:rFonts w:ascii="Courier New" w:hAnsi="Courier New" w:cs="Courier New"/>
          </w:rPr>
          <w:t>dateadd</w:t>
        </w:r>
        <w:proofErr w:type="spellEnd"/>
        <w:r w:rsidRPr="00FF505E">
          <w:rPr>
            <w:rFonts w:ascii="Courier New" w:hAnsi="Courier New" w:cs="Courier New"/>
          </w:rPr>
          <w:t>(</w:t>
        </w:r>
        <w:proofErr w:type="gramStart"/>
        <w:r w:rsidRPr="00FF505E">
          <w:rPr>
            <w:rFonts w:ascii="Courier New" w:hAnsi="Courier New" w:cs="Courier New"/>
          </w:rPr>
          <w:t>dd,-</w:t>
        </w:r>
        <w:proofErr w:type="gramEnd"/>
        <w:r w:rsidRPr="00FF505E">
          <w:rPr>
            <w:rFonts w:ascii="Courier New" w:hAnsi="Courier New" w:cs="Courier New"/>
          </w:rPr>
          <w:t>1,dateadd(mm,1,@YearEnd))</w:t>
        </w:r>
      </w:ins>
    </w:p>
    <w:p w14:paraId="68C756C1" w14:textId="77777777" w:rsidR="00000000" w:rsidRPr="00FF505E" w:rsidRDefault="00000000" w:rsidP="00FF505E">
      <w:pPr>
        <w:pStyle w:val="PlainText"/>
        <w:rPr>
          <w:ins w:id="920" w:author="Chg" w:date="2024-03-25T08:35:00Z" w16du:dateUtc="2024-03-25T13:35:00Z"/>
          <w:rFonts w:ascii="Courier New" w:hAnsi="Courier New" w:cs="Courier New"/>
        </w:rPr>
      </w:pPr>
      <w:ins w:id="921" w:author="Chg" w:date="2024-03-25T08:35:00Z" w16du:dateUtc="2024-03-25T13:35:00Z">
        <w:r w:rsidRPr="00FF505E">
          <w:rPr>
            <w:rFonts w:ascii="Courier New" w:hAnsi="Courier New" w:cs="Courier New"/>
          </w:rPr>
          <w:t xml:space="preserve">DECLARE @BegDt date = </w:t>
        </w:r>
        <w:proofErr w:type="spellStart"/>
        <w:r w:rsidRPr="00FF505E">
          <w:rPr>
            <w:rFonts w:ascii="Courier New" w:hAnsi="Courier New" w:cs="Courier New"/>
          </w:rPr>
          <w:t>dateadd</w:t>
        </w:r>
        <w:proofErr w:type="spellEnd"/>
        <w:r w:rsidRPr="00FF505E">
          <w:rPr>
            <w:rFonts w:ascii="Courier New" w:hAnsi="Courier New" w:cs="Courier New"/>
          </w:rPr>
          <w:t>(dd,</w:t>
        </w:r>
        <w:proofErr w:type="gramStart"/>
        <w:r w:rsidRPr="00FF505E">
          <w:rPr>
            <w:rFonts w:ascii="Courier New" w:hAnsi="Courier New" w:cs="Courier New"/>
          </w:rPr>
          <w:t>1,dateadd</w:t>
        </w:r>
        <w:proofErr w:type="gramEnd"/>
        <w:r w:rsidRPr="00FF505E">
          <w:rPr>
            <w:rFonts w:ascii="Courier New" w:hAnsi="Courier New" w:cs="Courier New"/>
          </w:rPr>
          <w:t>(yy,-1,@EndDt))</w:t>
        </w:r>
      </w:ins>
    </w:p>
    <w:p w14:paraId="42581B41" w14:textId="77777777" w:rsidR="00000000" w:rsidRPr="00FF505E" w:rsidRDefault="00000000" w:rsidP="00FF505E">
      <w:pPr>
        <w:pStyle w:val="PlainText"/>
        <w:rPr>
          <w:ins w:id="922" w:author="Chg" w:date="2024-03-25T08:35:00Z" w16du:dateUtc="2024-03-25T13:35:00Z"/>
          <w:rFonts w:ascii="Courier New" w:hAnsi="Courier New" w:cs="Courier New"/>
        </w:rPr>
      </w:pPr>
      <w:ins w:id="923" w:author="Chg" w:date="2024-03-25T08:35:00Z" w16du:dateUtc="2024-03-25T13:35:00Z">
        <w:r w:rsidRPr="00FF505E">
          <w:rPr>
            <w:rFonts w:ascii="Courier New" w:hAnsi="Courier New" w:cs="Courier New"/>
          </w:rPr>
          <w:t xml:space="preserve">DECLARE @Diff </w:t>
        </w:r>
        <w:proofErr w:type="gramStart"/>
        <w:r w:rsidRPr="00FF505E">
          <w:rPr>
            <w:rFonts w:ascii="Courier New" w:hAnsi="Courier New" w:cs="Courier New"/>
          </w:rPr>
          <w:t>numeric(</w:t>
        </w:r>
        <w:proofErr w:type="gramEnd"/>
        <w:r w:rsidRPr="00FF505E">
          <w:rPr>
            <w:rFonts w:ascii="Courier New" w:hAnsi="Courier New" w:cs="Courier New"/>
          </w:rPr>
          <w:t xml:space="preserve">10,4) = </w:t>
        </w:r>
        <w:proofErr w:type="spellStart"/>
        <w:r w:rsidRPr="00FF505E">
          <w:rPr>
            <w:rFonts w:ascii="Courier New" w:hAnsi="Courier New" w:cs="Courier New"/>
          </w:rPr>
          <w:t>datediff</w:t>
        </w:r>
        <w:proofErr w:type="spellEnd"/>
        <w:r w:rsidRPr="00FF505E">
          <w:rPr>
            <w:rFonts w:ascii="Courier New" w:hAnsi="Courier New" w:cs="Courier New"/>
          </w:rPr>
          <w:t>(day,@</w:t>
        </w:r>
        <w:proofErr w:type="spellStart"/>
        <w:r w:rsidRPr="00FF505E">
          <w:rPr>
            <w:rFonts w:ascii="Courier New" w:hAnsi="Courier New" w:cs="Courier New"/>
          </w:rPr>
          <w:t>BegDt</w:t>
        </w:r>
        <w:proofErr w:type="spellEnd"/>
        <w:r w:rsidRPr="00FF505E">
          <w:rPr>
            <w:rFonts w:ascii="Courier New" w:hAnsi="Courier New" w:cs="Courier New"/>
          </w:rPr>
          <w:t>, @EndDt) + 1</w:t>
        </w:r>
      </w:ins>
    </w:p>
    <w:p w14:paraId="491A7118" w14:textId="77777777" w:rsidR="00000000" w:rsidRPr="00FF505E" w:rsidRDefault="00000000" w:rsidP="00FF505E">
      <w:pPr>
        <w:pStyle w:val="PlainText"/>
        <w:rPr>
          <w:ins w:id="924" w:author="Chg" w:date="2024-03-25T08:35:00Z" w16du:dateUtc="2024-03-25T13:35:00Z"/>
          <w:rFonts w:ascii="Courier New" w:hAnsi="Courier New" w:cs="Courier New"/>
        </w:rPr>
      </w:pPr>
    </w:p>
    <w:p w14:paraId="16716F73" w14:textId="77777777" w:rsidR="00000000" w:rsidRPr="00FF505E" w:rsidRDefault="00000000" w:rsidP="00FF505E">
      <w:pPr>
        <w:pStyle w:val="PlainText"/>
        <w:rPr>
          <w:ins w:id="925" w:author="Chg" w:date="2024-03-25T08:35:00Z" w16du:dateUtc="2024-03-25T13:35:00Z"/>
          <w:rFonts w:ascii="Courier New" w:hAnsi="Courier New" w:cs="Courier New"/>
        </w:rPr>
      </w:pPr>
    </w:p>
    <w:p w14:paraId="18CD5E6E" w14:textId="77777777" w:rsidR="00000000" w:rsidRPr="00FF505E" w:rsidRDefault="00000000" w:rsidP="00FF505E">
      <w:pPr>
        <w:pStyle w:val="PlainText"/>
        <w:rPr>
          <w:rFonts w:ascii="Courier New" w:hAnsi="Courier New"/>
          <w:rPrChange w:id="9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92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9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select a.*</w:t>
      </w:r>
    </w:p>
    <w:p w14:paraId="19AC58A9" w14:textId="77777777" w:rsidR="00000000" w:rsidRPr="00FF505E" w:rsidRDefault="00000000" w:rsidP="00FF505E">
      <w:pPr>
        <w:pStyle w:val="PlainText"/>
        <w:rPr>
          <w:rFonts w:ascii="Courier New" w:hAnsi="Courier New"/>
          <w:rPrChange w:id="9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93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9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from </w:t>
      </w:r>
    </w:p>
    <w:p w14:paraId="03D215CD" w14:textId="77777777" w:rsidR="00000000" w:rsidRPr="00FF505E" w:rsidRDefault="00000000" w:rsidP="00FF505E">
      <w:pPr>
        <w:pStyle w:val="PlainText"/>
        <w:rPr>
          <w:rFonts w:ascii="Courier New" w:hAnsi="Courier New"/>
          <w:rPrChange w:id="9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93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9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(Select   '1' </w:t>
      </w:r>
      <w:proofErr w:type="spellStart"/>
      <w:r w:rsidRPr="00FF505E">
        <w:rPr>
          <w:rFonts w:ascii="Courier New" w:hAnsi="Courier New"/>
          <w:rPrChange w:id="9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ord</w:t>
      </w:r>
      <w:proofErr w:type="spellEnd"/>
      <w:r w:rsidRPr="00FF505E">
        <w:rPr>
          <w:rFonts w:ascii="Courier New" w:hAnsi="Courier New"/>
          <w:rPrChange w:id="9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</w:t>
      </w:r>
      <w:proofErr w:type="spellStart"/>
      <w:r w:rsidRPr="00FF505E">
        <w:rPr>
          <w:rFonts w:ascii="Courier New" w:hAnsi="Courier New"/>
          <w:rPrChange w:id="9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9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             </w:t>
      </w:r>
      <w:r w:rsidRPr="00FF505E">
        <w:rPr>
          <w:rFonts w:ascii="Courier New" w:hAnsi="Courier New"/>
          <w:rPrChange w:id="9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9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9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proofErr w:type="spellStart"/>
      <w:r w:rsidRPr="00FF505E">
        <w:rPr>
          <w:rFonts w:ascii="Courier New" w:hAnsi="Courier New"/>
          <w:rPrChange w:id="9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phmy</w:t>
      </w:r>
      <w:proofErr w:type="spellEnd"/>
      <w:r w:rsidRPr="00FF505E">
        <w:rPr>
          <w:rFonts w:ascii="Courier New" w:hAnsi="Courier New"/>
          <w:rPrChange w:id="9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2D9B1B1C" w14:textId="77777777" w:rsidR="00000000" w:rsidRPr="00FF505E" w:rsidRDefault="00000000" w:rsidP="00FF505E">
      <w:pPr>
        <w:pStyle w:val="PlainText"/>
        <w:rPr>
          <w:rFonts w:ascii="Courier New" w:hAnsi="Courier New"/>
          <w:rPrChange w:id="9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94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9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9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9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ltrim</w:t>
      </w:r>
      <w:proofErr w:type="spellEnd"/>
      <w:proofErr w:type="gramEnd"/>
      <w:r w:rsidRPr="00FF505E">
        <w:rPr>
          <w:rFonts w:ascii="Courier New" w:hAnsi="Courier New"/>
          <w:rPrChange w:id="9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9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rtrim</w:t>
      </w:r>
      <w:proofErr w:type="spellEnd"/>
      <w:r w:rsidRPr="00FF505E">
        <w:rPr>
          <w:rFonts w:ascii="Courier New" w:hAnsi="Courier New"/>
          <w:rPrChange w:id="9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9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p.scode</w:t>
      </w:r>
      <w:proofErr w:type="spellEnd"/>
      <w:r w:rsidRPr="00FF505E">
        <w:rPr>
          <w:rFonts w:ascii="Courier New" w:hAnsi="Courier New"/>
          <w:rPrChange w:id="9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))</w:t>
      </w:r>
      <w:r w:rsidRPr="00FF505E">
        <w:rPr>
          <w:rFonts w:ascii="Courier New" w:hAnsi="Courier New"/>
          <w:rPrChange w:id="9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9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9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9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proofErr w:type="spellStart"/>
      <w:r w:rsidRPr="00FF505E">
        <w:rPr>
          <w:rFonts w:ascii="Courier New" w:hAnsi="Courier New"/>
          <w:rPrChange w:id="9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pcode</w:t>
      </w:r>
      <w:proofErr w:type="spellEnd"/>
      <w:r w:rsidRPr="00FF505E">
        <w:rPr>
          <w:rFonts w:ascii="Courier New" w:hAnsi="Courier New"/>
          <w:rPrChange w:id="9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326BDF82" w14:textId="77777777" w:rsidR="00000000" w:rsidRPr="00FF505E" w:rsidRDefault="00000000" w:rsidP="00FF505E">
      <w:pPr>
        <w:pStyle w:val="PlainText"/>
        <w:rPr>
          <w:rFonts w:ascii="Courier New" w:hAnsi="Courier New"/>
          <w:rPrChange w:id="9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96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9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9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9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ltrim</w:t>
      </w:r>
      <w:proofErr w:type="spellEnd"/>
      <w:proofErr w:type="gramEnd"/>
      <w:r w:rsidRPr="00FF505E">
        <w:rPr>
          <w:rFonts w:ascii="Courier New" w:hAnsi="Courier New"/>
          <w:rPrChange w:id="9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9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rtrim</w:t>
      </w:r>
      <w:proofErr w:type="spellEnd"/>
      <w:r w:rsidRPr="00FF505E">
        <w:rPr>
          <w:rFonts w:ascii="Courier New" w:hAnsi="Courier New"/>
          <w:rPrChange w:id="9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(p.saddr1))</w:t>
      </w:r>
      <w:r w:rsidRPr="00FF505E">
        <w:rPr>
          <w:rFonts w:ascii="Courier New" w:hAnsi="Courier New"/>
          <w:rPrChange w:id="9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9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9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r w:rsidRPr="00FF505E">
        <w:rPr>
          <w:rFonts w:ascii="Courier New" w:hAnsi="Courier New"/>
          <w:rPrChange w:id="9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9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PropertyDesc</w:t>
      </w:r>
      <w:proofErr w:type="spellEnd"/>
      <w:r w:rsidRPr="00FF505E">
        <w:rPr>
          <w:rFonts w:ascii="Courier New" w:hAnsi="Courier New"/>
          <w:rPrChange w:id="9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</w:p>
    <w:p w14:paraId="6F6A4C00" w14:textId="77777777" w:rsidR="00000000" w:rsidRPr="00FF505E" w:rsidRDefault="00000000" w:rsidP="00FF505E">
      <w:pPr>
        <w:pStyle w:val="PlainText"/>
        <w:rPr>
          <w:rFonts w:ascii="Courier New" w:hAnsi="Courier New"/>
          <w:rPrChange w:id="9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97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9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9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9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</w:t>
      </w:r>
      <w:proofErr w:type="gramEnd"/>
      <w:r w:rsidRPr="00FF505E">
        <w:rPr>
          <w:rFonts w:ascii="Courier New" w:hAnsi="Courier New"/>
          <w:rPrChange w:id="9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.hmyperson</w:t>
      </w:r>
      <w:proofErr w:type="spellEnd"/>
      <w:r w:rsidRPr="00FF505E">
        <w:rPr>
          <w:rFonts w:ascii="Courier New" w:hAnsi="Courier New"/>
          <w:rPrChange w:id="9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9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9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9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9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9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9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thmy</w:t>
      </w:r>
      <w:proofErr w:type="spellEnd"/>
    </w:p>
    <w:p w14:paraId="5BF28AAB" w14:textId="77777777" w:rsidR="00000000" w:rsidRPr="00FF505E" w:rsidRDefault="00000000" w:rsidP="00FF505E">
      <w:pPr>
        <w:pStyle w:val="PlainText"/>
        <w:rPr>
          <w:rFonts w:ascii="Courier New" w:hAnsi="Courier New"/>
          <w:rPrChange w:id="9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98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9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9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9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ltrim</w:t>
      </w:r>
      <w:proofErr w:type="spellEnd"/>
      <w:proofErr w:type="gramEnd"/>
      <w:r w:rsidRPr="00FF505E">
        <w:rPr>
          <w:rFonts w:ascii="Courier New" w:hAnsi="Courier New"/>
          <w:rPrChange w:id="9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9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rtrim</w:t>
      </w:r>
      <w:proofErr w:type="spellEnd"/>
      <w:r w:rsidRPr="00FF505E">
        <w:rPr>
          <w:rFonts w:ascii="Courier New" w:hAnsi="Courier New"/>
          <w:rPrChange w:id="9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9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9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9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t.scode</w:t>
      </w:r>
      <w:proofErr w:type="spellEnd"/>
      <w:r w:rsidRPr="00FF505E">
        <w:rPr>
          <w:rFonts w:ascii="Courier New" w:hAnsi="Courier New"/>
          <w:rPrChange w:id="9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,''))) </w:t>
      </w:r>
      <w:r w:rsidRPr="00FF505E">
        <w:rPr>
          <w:rFonts w:ascii="Courier New" w:hAnsi="Courier New"/>
          <w:rPrChange w:id="9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0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tscode</w:t>
      </w:r>
      <w:proofErr w:type="spellEnd"/>
    </w:p>
    <w:p w14:paraId="02BEA6E7" w14:textId="77777777" w:rsidR="00000000" w:rsidRPr="00FF505E" w:rsidRDefault="00000000" w:rsidP="00FF505E">
      <w:pPr>
        <w:pStyle w:val="PlainText"/>
        <w:rPr>
          <w:rFonts w:ascii="Courier New" w:hAnsi="Courier New"/>
          <w:rPrChange w:id="10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00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0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10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0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  <w:proofErr w:type="gramEnd"/>
      <w:r w:rsidRPr="00FF505E">
        <w:rPr>
          <w:rFonts w:ascii="Courier New" w:hAnsi="Courier New"/>
          <w:rPrChange w:id="10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r w:rsidRPr="00FF505E">
        <w:rPr>
          <w:rFonts w:ascii="Courier New" w:hAnsi="Courier New"/>
          <w:rPrChange w:id="10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                </w:t>
      </w:r>
      <w:proofErr w:type="spellStart"/>
      <w:r w:rsidRPr="00FF505E">
        <w:rPr>
          <w:rFonts w:ascii="Courier New" w:hAnsi="Courier New"/>
          <w:rPrChange w:id="10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ExpPoolId</w:t>
      </w:r>
      <w:proofErr w:type="spellEnd"/>
      <w:r w:rsidRPr="00FF505E">
        <w:rPr>
          <w:rFonts w:ascii="Courier New" w:hAnsi="Courier New"/>
          <w:rPrChange w:id="10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6715AB28" w14:textId="77777777" w:rsidR="00000000" w:rsidRPr="00FF505E" w:rsidRDefault="00000000" w:rsidP="00FF505E">
      <w:pPr>
        <w:pStyle w:val="PlainText"/>
        <w:rPr>
          <w:rFonts w:ascii="Courier New" w:hAnsi="Courier New"/>
          <w:rPrChange w:id="10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01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0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10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0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ltrim</w:t>
      </w:r>
      <w:proofErr w:type="spellEnd"/>
      <w:proofErr w:type="gramEnd"/>
      <w:r w:rsidRPr="00FF505E">
        <w:rPr>
          <w:rFonts w:ascii="Courier New" w:hAnsi="Courier New"/>
          <w:rPrChange w:id="10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0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rtrim</w:t>
      </w:r>
      <w:proofErr w:type="spellEnd"/>
      <w:r w:rsidRPr="00FF505E">
        <w:rPr>
          <w:rFonts w:ascii="Courier New" w:hAnsi="Courier New"/>
          <w:rPrChange w:id="10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0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cep.scode</w:t>
      </w:r>
      <w:proofErr w:type="spellEnd"/>
      <w:r w:rsidRPr="00FF505E">
        <w:rPr>
          <w:rFonts w:ascii="Courier New" w:hAnsi="Courier New"/>
          <w:rPrChange w:id="10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)) </w:t>
      </w:r>
      <w:r w:rsidRPr="00FF505E">
        <w:rPr>
          <w:rFonts w:ascii="Courier New" w:hAnsi="Courier New"/>
          <w:rPrChange w:id="10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proofErr w:type="spellStart"/>
      <w:r w:rsidRPr="00FF505E">
        <w:rPr>
          <w:rFonts w:ascii="Courier New" w:hAnsi="Courier New"/>
          <w:rPrChange w:id="10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ExpPoolCode</w:t>
      </w:r>
      <w:proofErr w:type="spellEnd"/>
      <w:r w:rsidRPr="00FF505E">
        <w:rPr>
          <w:rFonts w:ascii="Courier New" w:hAnsi="Courier New"/>
          <w:rPrChange w:id="10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45540310" w14:textId="489FADA2" w:rsidR="00000000" w:rsidRPr="00FF505E" w:rsidRDefault="00000000" w:rsidP="00FF505E">
      <w:pPr>
        <w:pStyle w:val="PlainText"/>
        <w:rPr>
          <w:rFonts w:ascii="Courier New" w:hAnsi="Courier New"/>
          <w:rPrChange w:id="10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03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0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10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0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ltrim</w:t>
      </w:r>
      <w:proofErr w:type="spellEnd"/>
      <w:proofErr w:type="gramEnd"/>
      <w:r w:rsidRPr="00FF505E">
        <w:rPr>
          <w:rFonts w:ascii="Courier New" w:hAnsi="Courier New"/>
          <w:rPrChange w:id="10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0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rtrim</w:t>
      </w:r>
      <w:proofErr w:type="spellEnd"/>
      <w:r w:rsidRPr="00FF505E">
        <w:rPr>
          <w:rFonts w:ascii="Courier New" w:hAnsi="Courier New"/>
          <w:rPrChange w:id="10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0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cep.sdesc</w:t>
      </w:r>
      <w:proofErr w:type="spellEnd"/>
      <w:r w:rsidRPr="00FF505E">
        <w:rPr>
          <w:rFonts w:ascii="Courier New" w:hAnsi="Courier New"/>
          <w:rPrChange w:id="10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)) </w:t>
      </w:r>
      <w:r w:rsidRPr="00FF505E">
        <w:rPr>
          <w:rFonts w:ascii="Courier New" w:hAnsi="Courier New"/>
          <w:rPrChange w:id="10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proofErr w:type="spellStart"/>
      <w:r w:rsidRPr="00FF505E">
        <w:rPr>
          <w:rFonts w:ascii="Courier New" w:hAnsi="Courier New"/>
          <w:rPrChange w:id="10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ExpDesc</w:t>
      </w:r>
      <w:proofErr w:type="spellEnd"/>
      <w:del w:id="1045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 xml:space="preserve">  </w:delText>
        </w:r>
      </w:del>
    </w:p>
    <w:p w14:paraId="43064C03" w14:textId="77777777" w:rsidR="00000000" w:rsidRPr="00FF505E" w:rsidRDefault="00000000" w:rsidP="00FF505E">
      <w:pPr>
        <w:pStyle w:val="PlainText"/>
        <w:rPr>
          <w:rFonts w:ascii="Courier New" w:hAnsi="Courier New"/>
          <w:rPrChange w:id="10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04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0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10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0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ltrim</w:t>
      </w:r>
      <w:proofErr w:type="spellEnd"/>
      <w:proofErr w:type="gramEnd"/>
      <w:r w:rsidRPr="00FF505E">
        <w:rPr>
          <w:rFonts w:ascii="Courier New" w:hAnsi="Courier New"/>
          <w:rPrChange w:id="10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0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rtrim</w:t>
      </w:r>
      <w:proofErr w:type="spellEnd"/>
      <w:r w:rsidRPr="00FF505E">
        <w:rPr>
          <w:rFonts w:ascii="Courier New" w:hAnsi="Courier New"/>
          <w:rPrChange w:id="10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0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a.hChart</w:t>
      </w:r>
      <w:proofErr w:type="spellEnd"/>
      <w:r w:rsidRPr="00FF505E">
        <w:rPr>
          <w:rFonts w:ascii="Courier New" w:hAnsi="Courier New"/>
          <w:rPrChange w:id="10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)) </w:t>
      </w:r>
      <w:r w:rsidRPr="00FF505E">
        <w:rPr>
          <w:rFonts w:ascii="Courier New" w:hAnsi="Courier New"/>
          <w:rPrChange w:id="10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proofErr w:type="spellStart"/>
      <w:r w:rsidRPr="00FF505E">
        <w:rPr>
          <w:rFonts w:ascii="Courier New" w:hAnsi="Courier New"/>
          <w:rPrChange w:id="10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ChartId</w:t>
      </w:r>
      <w:proofErr w:type="spellEnd"/>
      <w:r w:rsidRPr="00FF505E">
        <w:rPr>
          <w:rFonts w:ascii="Courier New" w:hAnsi="Courier New"/>
          <w:rPrChange w:id="10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639EE8B4" w14:textId="77777777" w:rsidR="00000000" w:rsidRPr="00FF505E" w:rsidRDefault="00000000" w:rsidP="00FF505E">
      <w:pPr>
        <w:pStyle w:val="PlainText"/>
        <w:rPr>
          <w:rFonts w:ascii="Courier New" w:hAnsi="Courier New"/>
          <w:rPrChange w:id="10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06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0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10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0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ltrim</w:t>
      </w:r>
      <w:proofErr w:type="spellEnd"/>
      <w:proofErr w:type="gramEnd"/>
      <w:r w:rsidRPr="00FF505E">
        <w:rPr>
          <w:rFonts w:ascii="Courier New" w:hAnsi="Courier New"/>
          <w:rPrChange w:id="10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0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rtrim</w:t>
      </w:r>
      <w:proofErr w:type="spellEnd"/>
      <w:r w:rsidRPr="00FF505E">
        <w:rPr>
          <w:rFonts w:ascii="Courier New" w:hAnsi="Courier New"/>
          <w:rPrChange w:id="10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0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a.scode</w:t>
      </w:r>
      <w:proofErr w:type="spellEnd"/>
      <w:r w:rsidRPr="00FF505E">
        <w:rPr>
          <w:rFonts w:ascii="Courier New" w:hAnsi="Courier New"/>
          <w:rPrChange w:id="10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)) </w:t>
      </w:r>
      <w:r w:rsidRPr="00FF505E">
        <w:rPr>
          <w:rFonts w:ascii="Courier New" w:hAnsi="Courier New"/>
          <w:rPrChange w:id="10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r w:rsidRPr="00FF505E">
        <w:rPr>
          <w:rFonts w:ascii="Courier New" w:hAnsi="Courier New"/>
          <w:rPrChange w:id="10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0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AcctCode</w:t>
      </w:r>
      <w:proofErr w:type="spellEnd"/>
      <w:r w:rsidRPr="00FF505E">
        <w:rPr>
          <w:rFonts w:ascii="Courier New" w:hAnsi="Courier New"/>
          <w:rPrChange w:id="10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62522485" w14:textId="77777777" w:rsidR="00000000" w:rsidRPr="00FF505E" w:rsidRDefault="00000000" w:rsidP="00FF505E">
      <w:pPr>
        <w:pStyle w:val="PlainText"/>
        <w:rPr>
          <w:rFonts w:ascii="Courier New" w:hAnsi="Courier New"/>
          <w:rPrChange w:id="10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07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0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10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0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ltrim</w:t>
      </w:r>
      <w:proofErr w:type="spellEnd"/>
      <w:proofErr w:type="gramEnd"/>
      <w:r w:rsidRPr="00FF505E">
        <w:rPr>
          <w:rFonts w:ascii="Courier New" w:hAnsi="Courier New"/>
          <w:rPrChange w:id="10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0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rtrim</w:t>
      </w:r>
      <w:proofErr w:type="spellEnd"/>
      <w:r w:rsidRPr="00FF505E">
        <w:rPr>
          <w:rFonts w:ascii="Courier New" w:hAnsi="Courier New"/>
          <w:rPrChange w:id="10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0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a.sdesc</w:t>
      </w:r>
      <w:proofErr w:type="spellEnd"/>
      <w:r w:rsidRPr="00FF505E">
        <w:rPr>
          <w:rFonts w:ascii="Courier New" w:hAnsi="Courier New"/>
          <w:rPrChange w:id="10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)) </w:t>
      </w:r>
      <w:r w:rsidRPr="00FF505E">
        <w:rPr>
          <w:rFonts w:ascii="Courier New" w:hAnsi="Courier New"/>
          <w:rPrChange w:id="10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0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r w:rsidRPr="00FF505E">
        <w:rPr>
          <w:rFonts w:ascii="Courier New" w:hAnsi="Courier New"/>
          <w:rPrChange w:id="10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0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adesc</w:t>
      </w:r>
      <w:proofErr w:type="spellEnd"/>
      <w:r w:rsidRPr="00FF505E">
        <w:rPr>
          <w:rFonts w:ascii="Courier New" w:hAnsi="Courier New"/>
          <w:rPrChange w:id="10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</w:p>
    <w:p w14:paraId="044FE813" w14:textId="77777777" w:rsidR="00000000" w:rsidRPr="00FF505E" w:rsidRDefault="00000000" w:rsidP="00FF505E">
      <w:pPr>
        <w:pStyle w:val="PlainText"/>
        <w:rPr>
          <w:rFonts w:ascii="Courier New" w:hAnsi="Courier New"/>
          <w:rPrChange w:id="10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09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0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  <w:proofErr w:type="gramStart"/>
      <w:r w:rsidRPr="00FF505E">
        <w:rPr>
          <w:rFonts w:ascii="Courier New" w:hAnsi="Courier New"/>
          <w:rPrChange w:id="10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0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proofErr w:type="gramEnd"/>
      <w:r w:rsidRPr="00FF505E">
        <w:rPr>
          <w:rFonts w:ascii="Courier New" w:hAnsi="Courier New"/>
          <w:rPrChange w:id="10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(sum(case </w:t>
      </w:r>
      <w:proofErr w:type="spellStart"/>
      <w:r w:rsidRPr="00FF505E">
        <w:rPr>
          <w:rFonts w:ascii="Courier New" w:hAnsi="Courier New"/>
          <w:rPrChange w:id="10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tot.thmy</w:t>
      </w:r>
      <w:proofErr w:type="spellEnd"/>
      <w:r w:rsidRPr="00FF505E">
        <w:rPr>
          <w:rFonts w:ascii="Courier New" w:hAnsi="Courier New"/>
          <w:rPrChange w:id="11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when 0 then </w:t>
      </w:r>
      <w:proofErr w:type="spellStart"/>
      <w:r w:rsidRPr="00FF505E">
        <w:rPr>
          <w:rFonts w:ascii="Courier New" w:hAnsi="Courier New"/>
          <w:rPrChange w:id="11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11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(tot.exp,0) else case </w:t>
      </w:r>
      <w:proofErr w:type="spellStart"/>
      <w:r w:rsidRPr="00FF505E">
        <w:rPr>
          <w:rFonts w:ascii="Courier New" w:hAnsi="Courier New"/>
          <w:rPrChange w:id="11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tot.thmy</w:t>
      </w:r>
      <w:proofErr w:type="spellEnd"/>
      <w:r w:rsidRPr="00FF505E">
        <w:rPr>
          <w:rFonts w:ascii="Courier New" w:hAnsi="Courier New"/>
          <w:rPrChange w:id="11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when </w:t>
      </w:r>
      <w:proofErr w:type="spellStart"/>
      <w:r w:rsidRPr="00FF505E">
        <w:rPr>
          <w:rFonts w:ascii="Courier New" w:hAnsi="Courier New"/>
          <w:rPrChange w:id="11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t.hmyperson</w:t>
      </w:r>
      <w:proofErr w:type="spellEnd"/>
      <w:r w:rsidRPr="00FF505E">
        <w:rPr>
          <w:rFonts w:ascii="Courier New" w:hAnsi="Courier New"/>
          <w:rPrChange w:id="11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then </w:t>
      </w:r>
      <w:proofErr w:type="spellStart"/>
      <w:r w:rsidRPr="00FF505E">
        <w:rPr>
          <w:rFonts w:ascii="Courier New" w:hAnsi="Courier New"/>
          <w:rPrChange w:id="11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11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(tot.exp,0) else 0 end </w:t>
      </w:r>
      <w:proofErr w:type="spellStart"/>
      <w:r w:rsidRPr="00FF505E">
        <w:rPr>
          <w:rFonts w:ascii="Courier New" w:hAnsi="Courier New"/>
          <w:rPrChange w:id="11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end</w:t>
      </w:r>
      <w:proofErr w:type="spellEnd"/>
      <w:r w:rsidRPr="00FF505E">
        <w:rPr>
          <w:rFonts w:ascii="Courier New" w:hAnsi="Courier New"/>
          <w:rPrChange w:id="11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) ,0) </w:t>
      </w:r>
      <w:r w:rsidRPr="00FF505E">
        <w:rPr>
          <w:rFonts w:ascii="Courier New" w:hAnsi="Courier New"/>
          <w:rPrChange w:id="11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1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1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TotExp</w:t>
      </w:r>
      <w:proofErr w:type="spellEnd"/>
      <w:r w:rsidRPr="00FF505E">
        <w:rPr>
          <w:rFonts w:ascii="Courier New" w:hAnsi="Courier New"/>
          <w:rPrChange w:id="11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0886C7A5" w14:textId="77777777" w:rsidR="00000000" w:rsidRPr="00FF505E" w:rsidRDefault="00000000" w:rsidP="00FF505E">
      <w:pPr>
        <w:pStyle w:val="PlainText"/>
        <w:rPr>
          <w:rFonts w:ascii="Courier New" w:hAnsi="Courier New"/>
          <w:rPrChange w:id="11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11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1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,0 </w:t>
      </w:r>
      <w:proofErr w:type="spellStart"/>
      <w:r w:rsidRPr="00FF505E">
        <w:rPr>
          <w:rFonts w:ascii="Courier New" w:hAnsi="Courier New"/>
          <w:rPrChange w:id="11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ExpOp</w:t>
      </w:r>
      <w:proofErr w:type="spellEnd"/>
    </w:p>
    <w:p w14:paraId="35A5B4E5" w14:textId="77777777" w:rsidR="00000000" w:rsidRPr="00FF505E" w:rsidRDefault="00000000" w:rsidP="00FF505E">
      <w:pPr>
        <w:pStyle w:val="PlainText"/>
        <w:rPr>
          <w:rFonts w:ascii="Courier New" w:hAnsi="Courier New"/>
          <w:rPrChange w:id="11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12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1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,0 </w:t>
      </w:r>
      <w:proofErr w:type="spellStart"/>
      <w:r w:rsidRPr="00FF505E">
        <w:rPr>
          <w:rFonts w:ascii="Courier New" w:hAnsi="Courier New"/>
          <w:rPrChange w:id="11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GrossUp</w:t>
      </w:r>
      <w:proofErr w:type="spellEnd"/>
    </w:p>
    <w:p w14:paraId="3119989F" w14:textId="77777777" w:rsidR="00000000" w:rsidRPr="00FF505E" w:rsidRDefault="00000000" w:rsidP="00FF505E">
      <w:pPr>
        <w:pStyle w:val="PlainText"/>
        <w:rPr>
          <w:rFonts w:ascii="Courier New" w:hAnsi="Courier New"/>
          <w:rPrChange w:id="11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12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1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,0 </w:t>
      </w:r>
      <w:proofErr w:type="spellStart"/>
      <w:r w:rsidRPr="00FF505E">
        <w:rPr>
          <w:rFonts w:ascii="Courier New" w:hAnsi="Courier New"/>
          <w:rPrChange w:id="11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RecoveryFactor</w:t>
      </w:r>
      <w:proofErr w:type="spellEnd"/>
    </w:p>
    <w:p w14:paraId="3E00E706" w14:textId="77777777" w:rsidR="00000000" w:rsidRPr="00FF505E" w:rsidRDefault="00000000" w:rsidP="00FF505E">
      <w:pPr>
        <w:pStyle w:val="PlainText"/>
        <w:rPr>
          <w:rFonts w:ascii="Courier New" w:hAnsi="Courier New"/>
          <w:rPrChange w:id="11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12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1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,0 </w:t>
      </w:r>
      <w:proofErr w:type="spellStart"/>
      <w:r w:rsidRPr="00FF505E">
        <w:rPr>
          <w:rFonts w:ascii="Courier New" w:hAnsi="Courier New"/>
          <w:rPrChange w:id="11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PartialYear</w:t>
      </w:r>
      <w:proofErr w:type="spellEnd"/>
    </w:p>
    <w:p w14:paraId="43ABB429" w14:textId="77777777" w:rsidR="00000000" w:rsidRPr="00FF505E" w:rsidRDefault="00000000" w:rsidP="00FF505E">
      <w:pPr>
        <w:pStyle w:val="PlainText"/>
        <w:rPr>
          <w:rFonts w:ascii="Courier New" w:hAnsi="Courier New"/>
          <w:rPrChange w:id="11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13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1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from Property p  </w:t>
      </w:r>
    </w:p>
    <w:p w14:paraId="2D2B60B6" w14:textId="77777777" w:rsidR="00000000" w:rsidRPr="00FF505E" w:rsidRDefault="00000000" w:rsidP="00FF505E">
      <w:pPr>
        <w:pStyle w:val="PlainText"/>
        <w:rPr>
          <w:rFonts w:ascii="Courier New" w:hAnsi="Courier New"/>
          <w:rPrChange w:id="11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13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1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11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commpropconfig</w:t>
      </w:r>
      <w:proofErr w:type="spellEnd"/>
      <w:r w:rsidRPr="00FF505E">
        <w:rPr>
          <w:rFonts w:ascii="Courier New" w:hAnsi="Courier New"/>
          <w:rPrChange w:id="11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pc         on </w:t>
      </w:r>
      <w:proofErr w:type="spellStart"/>
      <w:proofErr w:type="gramStart"/>
      <w:r w:rsidRPr="00FF505E">
        <w:rPr>
          <w:rFonts w:ascii="Courier New" w:hAnsi="Courier New"/>
          <w:rPrChange w:id="11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pc.hproperty</w:t>
      </w:r>
      <w:proofErr w:type="spellEnd"/>
      <w:proofErr w:type="gramEnd"/>
      <w:r w:rsidRPr="00FF505E">
        <w:rPr>
          <w:rFonts w:ascii="Courier New" w:hAnsi="Courier New"/>
          <w:rPrChange w:id="11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1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</w:p>
    <w:p w14:paraId="7429FB75" w14:textId="77777777" w:rsidR="00000000" w:rsidRPr="00FF505E" w:rsidRDefault="00000000" w:rsidP="00FF505E">
      <w:pPr>
        <w:pStyle w:val="PlainText"/>
        <w:rPr>
          <w:rFonts w:ascii="Courier New" w:hAnsi="Courier New"/>
          <w:rPrChange w:id="11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14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1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tenant </w:t>
      </w:r>
      <w:proofErr w:type="spellStart"/>
      <w:r w:rsidRPr="00FF505E">
        <w:rPr>
          <w:rFonts w:ascii="Courier New" w:hAnsi="Courier New"/>
          <w:rPrChange w:id="11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t </w:t>
      </w:r>
      <w:r w:rsidRPr="00FF505E">
        <w:rPr>
          <w:rFonts w:ascii="Courier New" w:hAnsi="Courier New"/>
          <w:rPrChange w:id="11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1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on</w:t>
      </w:r>
      <w:proofErr w:type="spellEnd"/>
      <w:r w:rsidRPr="00FF505E">
        <w:rPr>
          <w:rFonts w:ascii="Courier New" w:hAnsi="Courier New"/>
          <w:rPrChange w:id="11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proofErr w:type="gramStart"/>
      <w:r w:rsidRPr="00FF505E">
        <w:rPr>
          <w:rFonts w:ascii="Courier New" w:hAnsi="Courier New"/>
          <w:rPrChange w:id="11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t.hproperty</w:t>
      </w:r>
      <w:proofErr w:type="spellEnd"/>
      <w:proofErr w:type="gramEnd"/>
      <w:r w:rsidRPr="00FF505E">
        <w:rPr>
          <w:rFonts w:ascii="Courier New" w:hAnsi="Courier New"/>
          <w:rPrChange w:id="11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1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</w:p>
    <w:p w14:paraId="09A0B370" w14:textId="77777777" w:rsidR="00000000" w:rsidRPr="00FF505E" w:rsidRDefault="00000000" w:rsidP="00FF505E">
      <w:pPr>
        <w:pStyle w:val="PlainText"/>
        <w:rPr>
          <w:rFonts w:ascii="Courier New" w:hAnsi="Courier New"/>
          <w:rPrChange w:id="11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15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1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11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CommPropExpensePool</w:t>
      </w:r>
      <w:proofErr w:type="spellEnd"/>
      <w:r w:rsidRPr="00FF505E">
        <w:rPr>
          <w:rFonts w:ascii="Courier New" w:hAnsi="Courier New"/>
          <w:rPrChange w:id="11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cp    on </w:t>
      </w:r>
      <w:proofErr w:type="spellStart"/>
      <w:proofErr w:type="gramStart"/>
      <w:r w:rsidRPr="00FF505E">
        <w:rPr>
          <w:rFonts w:ascii="Courier New" w:hAnsi="Courier New"/>
          <w:rPrChange w:id="11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cp.hProperty</w:t>
      </w:r>
      <w:proofErr w:type="spellEnd"/>
      <w:proofErr w:type="gramEnd"/>
      <w:r w:rsidRPr="00FF505E">
        <w:rPr>
          <w:rFonts w:ascii="Courier New" w:hAnsi="Courier New"/>
          <w:rPrChange w:id="11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1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11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751093F2" w14:textId="77777777" w:rsidR="00000000" w:rsidRPr="00FF505E" w:rsidRDefault="00000000" w:rsidP="00FF505E">
      <w:pPr>
        <w:pStyle w:val="PlainText"/>
        <w:rPr>
          <w:rFonts w:ascii="Courier New" w:hAnsi="Courier New"/>
          <w:rPrChange w:id="11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16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1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11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CommExpensePool</w:t>
      </w:r>
      <w:proofErr w:type="spellEnd"/>
      <w:r w:rsidRPr="00FF505E">
        <w:rPr>
          <w:rFonts w:ascii="Courier New" w:hAnsi="Courier New"/>
          <w:rPrChange w:id="11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cep       on </w:t>
      </w:r>
      <w:proofErr w:type="spellStart"/>
      <w:proofErr w:type="gramStart"/>
      <w:r w:rsidRPr="00FF505E">
        <w:rPr>
          <w:rFonts w:ascii="Courier New" w:hAnsi="Courier New"/>
          <w:rPrChange w:id="11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  <w:proofErr w:type="gramEnd"/>
      <w:r w:rsidRPr="00FF505E">
        <w:rPr>
          <w:rFonts w:ascii="Courier New" w:hAnsi="Courier New"/>
          <w:rPrChange w:id="11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1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cp.hExpensepool</w:t>
      </w:r>
      <w:proofErr w:type="spellEnd"/>
      <w:r w:rsidRPr="00FF505E">
        <w:rPr>
          <w:rFonts w:ascii="Courier New" w:hAnsi="Courier New"/>
          <w:rPrChange w:id="11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180896F7" w14:textId="77777777" w:rsidR="00000000" w:rsidRPr="00FF505E" w:rsidRDefault="00000000" w:rsidP="00FF505E">
      <w:pPr>
        <w:pStyle w:val="PlainText"/>
        <w:rPr>
          <w:rFonts w:ascii="Courier New" w:hAnsi="Courier New"/>
          <w:rPrChange w:id="11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17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1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11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CommExpensePoolAccts</w:t>
      </w:r>
      <w:proofErr w:type="spellEnd"/>
      <w:r w:rsidRPr="00FF505E">
        <w:rPr>
          <w:rFonts w:ascii="Courier New" w:hAnsi="Courier New"/>
          <w:rPrChange w:id="11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cepa on </w:t>
      </w:r>
      <w:proofErr w:type="spellStart"/>
      <w:proofErr w:type="gramStart"/>
      <w:r w:rsidRPr="00FF505E">
        <w:rPr>
          <w:rFonts w:ascii="Courier New" w:hAnsi="Courier New"/>
          <w:rPrChange w:id="11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cepa.hExpensepool</w:t>
      </w:r>
      <w:proofErr w:type="spellEnd"/>
      <w:proofErr w:type="gramEnd"/>
      <w:r w:rsidRPr="00FF505E">
        <w:rPr>
          <w:rFonts w:ascii="Courier New" w:hAnsi="Courier New"/>
          <w:rPrChange w:id="11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1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  <w:r w:rsidRPr="00FF505E">
        <w:rPr>
          <w:rFonts w:ascii="Courier New" w:hAnsi="Courier New"/>
          <w:rPrChange w:id="11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</w:t>
      </w:r>
    </w:p>
    <w:p w14:paraId="1C943283" w14:textId="77777777" w:rsidR="00000000" w:rsidRPr="00FF505E" w:rsidRDefault="00000000" w:rsidP="00FF505E">
      <w:pPr>
        <w:pStyle w:val="PlainText"/>
        <w:rPr>
          <w:rFonts w:ascii="Courier New" w:hAnsi="Courier New"/>
          <w:rPrChange w:id="11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18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1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acct a                    on </w:t>
      </w:r>
      <w:proofErr w:type="spellStart"/>
      <w:proofErr w:type="gramStart"/>
      <w:r w:rsidRPr="00FF505E">
        <w:rPr>
          <w:rFonts w:ascii="Courier New" w:hAnsi="Courier New"/>
          <w:rPrChange w:id="11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cepa.hAcct</w:t>
      </w:r>
      <w:proofErr w:type="spellEnd"/>
      <w:proofErr w:type="gramEnd"/>
      <w:r w:rsidRPr="00FF505E">
        <w:rPr>
          <w:rFonts w:ascii="Courier New" w:hAnsi="Courier New"/>
          <w:rPrChange w:id="11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1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a.hMy</w:t>
      </w:r>
      <w:proofErr w:type="spellEnd"/>
      <w:r w:rsidRPr="00FF505E">
        <w:rPr>
          <w:rFonts w:ascii="Courier New" w:hAnsi="Courier New"/>
          <w:rPrChange w:id="11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7C628894" w14:textId="77777777" w:rsidR="00000000" w:rsidRPr="00FF505E" w:rsidRDefault="00000000" w:rsidP="00FF505E">
      <w:pPr>
        <w:pStyle w:val="PlainText"/>
        <w:rPr>
          <w:rFonts w:ascii="Courier New" w:hAnsi="Courier New"/>
          <w:rPrChange w:id="11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18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1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</w:t>
      </w:r>
      <w:proofErr w:type="gramStart"/>
      <w:r w:rsidRPr="00FF505E">
        <w:rPr>
          <w:rFonts w:ascii="Courier New" w:hAnsi="Courier New"/>
          <w:rPrChange w:id="11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join(</w:t>
      </w:r>
      <w:proofErr w:type="gramEnd"/>
    </w:p>
    <w:p w14:paraId="6B1E906C" w14:textId="77777777" w:rsidR="00000000" w:rsidRPr="00FF505E" w:rsidRDefault="00000000" w:rsidP="00FF505E">
      <w:pPr>
        <w:pStyle w:val="PlainText"/>
        <w:rPr>
          <w:rFonts w:ascii="Courier New" w:hAnsi="Courier New"/>
          <w:rPrChange w:id="11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19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1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1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1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1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1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1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1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Select distinct </w:t>
      </w:r>
      <w:proofErr w:type="spellStart"/>
      <w:r w:rsidRPr="00FF505E">
        <w:rPr>
          <w:rFonts w:ascii="Courier New" w:hAnsi="Courier New"/>
          <w:rPrChange w:id="11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12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   </w:t>
      </w:r>
      <w:proofErr w:type="spellStart"/>
      <w:r w:rsidRPr="00FF505E">
        <w:rPr>
          <w:rFonts w:ascii="Courier New" w:hAnsi="Courier New"/>
          <w:rPrChange w:id="12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phmy</w:t>
      </w:r>
      <w:proofErr w:type="spellEnd"/>
      <w:r w:rsidRPr="00FF505E">
        <w:rPr>
          <w:rFonts w:ascii="Courier New" w:hAnsi="Courier New"/>
          <w:rPrChange w:id="12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0E97666A" w14:textId="77777777" w:rsidR="00000000" w:rsidRPr="00FF505E" w:rsidRDefault="00000000" w:rsidP="00FF505E">
      <w:pPr>
        <w:pStyle w:val="PlainText"/>
        <w:rPr>
          <w:rFonts w:ascii="Courier New" w:hAnsi="Courier New"/>
          <w:rPrChange w:id="12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20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2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12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2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</w:t>
      </w:r>
      <w:proofErr w:type="gramEnd"/>
      <w:r w:rsidRPr="00FF505E">
        <w:rPr>
          <w:rFonts w:ascii="Courier New" w:hAnsi="Courier New"/>
          <w:rPrChange w:id="12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.hTenant</w:t>
      </w:r>
      <w:proofErr w:type="spellEnd"/>
      <w:r w:rsidRPr="00FF505E">
        <w:rPr>
          <w:rFonts w:ascii="Courier New" w:hAnsi="Courier New"/>
          <w:rPrChange w:id="12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proofErr w:type="spellStart"/>
      <w:r w:rsidRPr="00FF505E">
        <w:rPr>
          <w:rFonts w:ascii="Courier New" w:hAnsi="Courier New"/>
          <w:rPrChange w:id="12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thmy</w:t>
      </w:r>
      <w:proofErr w:type="spellEnd"/>
    </w:p>
    <w:p w14:paraId="6140A8A1" w14:textId="77777777" w:rsidR="00000000" w:rsidRPr="00FF505E" w:rsidRDefault="00000000" w:rsidP="00FF505E">
      <w:pPr>
        <w:pStyle w:val="PlainText"/>
        <w:rPr>
          <w:rFonts w:ascii="Courier New" w:hAnsi="Courier New"/>
          <w:rPrChange w:id="12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21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2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12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2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</w:t>
      </w:r>
      <w:proofErr w:type="gramEnd"/>
      <w:r w:rsidRPr="00FF505E">
        <w:rPr>
          <w:rFonts w:ascii="Courier New" w:hAnsi="Courier New"/>
          <w:rPrChange w:id="12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.hExpensePool</w:t>
      </w:r>
      <w:proofErr w:type="spellEnd"/>
      <w:r w:rsidRPr="00FF505E">
        <w:rPr>
          <w:rFonts w:ascii="Courier New" w:hAnsi="Courier New"/>
          <w:rPrChange w:id="12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r w:rsidRPr="00FF505E">
        <w:rPr>
          <w:rFonts w:ascii="Courier New" w:hAnsi="Courier New"/>
          <w:rPrChange w:id="12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2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ExpPoolId</w:t>
      </w:r>
      <w:proofErr w:type="spellEnd"/>
    </w:p>
    <w:p w14:paraId="08920434" w14:textId="77777777" w:rsidR="00000000" w:rsidRPr="00FF505E" w:rsidRDefault="00000000" w:rsidP="00FF505E">
      <w:pPr>
        <w:pStyle w:val="PlainText"/>
        <w:rPr>
          <w:ins w:id="1237" w:author="Chg" w:date="2024-03-25T08:35:00Z" w16du:dateUtc="2024-03-25T13:35:00Z"/>
          <w:rFonts w:ascii="Courier New" w:hAnsi="Courier New" w:cs="Courier New"/>
        </w:rPr>
      </w:pPr>
      <w:ins w:id="1238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proofErr w:type="gramStart"/>
        <w:r w:rsidRPr="00FF505E">
          <w:rPr>
            <w:rFonts w:ascii="Courier New" w:hAnsi="Courier New" w:cs="Courier New"/>
          </w:rPr>
          <w:t>,</w:t>
        </w:r>
        <w:proofErr w:type="spellStart"/>
        <w:r w:rsidRPr="00FF505E">
          <w:rPr>
            <w:rFonts w:ascii="Courier New" w:hAnsi="Courier New" w:cs="Courier New"/>
          </w:rPr>
          <w:t>recgp.hmy</w:t>
        </w:r>
        <w:proofErr w:type="spellEnd"/>
        <w:proofErr w:type="gramEnd"/>
        <w:r w:rsidRPr="00FF505E">
          <w:rPr>
            <w:rFonts w:ascii="Courier New" w:hAnsi="Courier New" w:cs="Courier New"/>
          </w:rPr>
          <w:t xml:space="preserve">      </w:t>
        </w:r>
        <w:proofErr w:type="spellStart"/>
        <w:r w:rsidRPr="00FF505E">
          <w:rPr>
            <w:rFonts w:ascii="Courier New" w:hAnsi="Courier New" w:cs="Courier New"/>
          </w:rPr>
          <w:t>RecGrpID</w:t>
        </w:r>
        <w:proofErr w:type="spellEnd"/>
        <w:r w:rsidRPr="00FF505E">
          <w:rPr>
            <w:rFonts w:ascii="Courier New" w:hAnsi="Courier New" w:cs="Courier New"/>
          </w:rPr>
          <w:t xml:space="preserve">       /* Added 2/28/24 */</w:t>
        </w:r>
      </w:ins>
    </w:p>
    <w:p w14:paraId="64B7FEF4" w14:textId="77777777" w:rsidR="00000000" w:rsidRPr="00FF505E" w:rsidRDefault="00000000" w:rsidP="00FF505E">
      <w:pPr>
        <w:pStyle w:val="PlainText"/>
        <w:rPr>
          <w:ins w:id="1239" w:author="Chg" w:date="2024-03-25T08:35:00Z" w16du:dateUtc="2024-03-25T13:35:00Z"/>
          <w:rFonts w:ascii="Courier New" w:hAnsi="Courier New" w:cs="Courier New"/>
        </w:rPr>
      </w:pPr>
      <w:ins w:id="1240" w:author="Chg" w:date="2024-03-25T08:35:00Z" w16du:dateUtc="2024-03-25T13:35:00Z">
        <w:r w:rsidRPr="00FF505E">
          <w:rPr>
            <w:rFonts w:ascii="Courier New" w:hAnsi="Courier New" w:cs="Courier New"/>
          </w:rPr>
          <w:t xml:space="preserve">      </w:t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proofErr w:type="gramStart"/>
        <w:r w:rsidRPr="00FF505E">
          <w:rPr>
            <w:rFonts w:ascii="Courier New" w:hAnsi="Courier New" w:cs="Courier New"/>
          </w:rPr>
          <w:t>,</w:t>
        </w:r>
        <w:proofErr w:type="spellStart"/>
        <w:r w:rsidRPr="00FF505E">
          <w:rPr>
            <w:rFonts w:ascii="Courier New" w:hAnsi="Courier New" w:cs="Courier New"/>
          </w:rPr>
          <w:t>recgp</w:t>
        </w:r>
        <w:proofErr w:type="gramEnd"/>
        <w:r w:rsidRPr="00FF505E">
          <w:rPr>
            <w:rFonts w:ascii="Courier New" w:hAnsi="Courier New" w:cs="Courier New"/>
          </w:rPr>
          <w:t>.scode</w:t>
        </w:r>
        <w:proofErr w:type="spellEnd"/>
        <w:r w:rsidRPr="00FF505E">
          <w:rPr>
            <w:rFonts w:ascii="Courier New" w:hAnsi="Courier New" w:cs="Courier New"/>
          </w:rPr>
          <w:t xml:space="preserve">    </w:t>
        </w:r>
        <w:proofErr w:type="spellStart"/>
        <w:r w:rsidRPr="00FF505E">
          <w:rPr>
            <w:rFonts w:ascii="Courier New" w:hAnsi="Courier New" w:cs="Courier New"/>
          </w:rPr>
          <w:t>RecGrpCode</w:t>
        </w:r>
        <w:proofErr w:type="spellEnd"/>
        <w:r w:rsidRPr="00FF505E">
          <w:rPr>
            <w:rFonts w:ascii="Courier New" w:hAnsi="Courier New" w:cs="Courier New"/>
          </w:rPr>
          <w:t xml:space="preserve">     /* Added 2/28/24 */</w:t>
        </w:r>
      </w:ins>
    </w:p>
    <w:p w14:paraId="01BCBC19" w14:textId="77777777" w:rsidR="00000000" w:rsidRPr="00FF505E" w:rsidRDefault="00000000" w:rsidP="00FF505E">
      <w:pPr>
        <w:pStyle w:val="PlainText"/>
        <w:rPr>
          <w:rFonts w:ascii="Courier New" w:hAnsi="Courier New"/>
          <w:rPrChange w:id="12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24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2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From property p</w:t>
      </w:r>
    </w:p>
    <w:p w14:paraId="4088BC4F" w14:textId="77777777" w:rsidR="00000000" w:rsidRPr="00FF505E" w:rsidRDefault="00000000" w:rsidP="00FF505E">
      <w:pPr>
        <w:pStyle w:val="PlainText"/>
        <w:rPr>
          <w:rFonts w:ascii="Courier New" w:hAnsi="Courier New"/>
          <w:rPrChange w:id="12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25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2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tenant </w:t>
      </w:r>
      <w:proofErr w:type="spellStart"/>
      <w:r w:rsidRPr="00FF505E">
        <w:rPr>
          <w:rFonts w:ascii="Courier New" w:hAnsi="Courier New"/>
          <w:rPrChange w:id="12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t </w:t>
      </w:r>
      <w:r w:rsidRPr="00FF505E">
        <w:rPr>
          <w:rFonts w:ascii="Courier New" w:hAnsi="Courier New"/>
          <w:rPrChange w:id="12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on</w:t>
      </w:r>
      <w:proofErr w:type="spellEnd"/>
      <w:r w:rsidRPr="00FF505E">
        <w:rPr>
          <w:rFonts w:ascii="Courier New" w:hAnsi="Courier New"/>
          <w:rPrChange w:id="12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proofErr w:type="gramStart"/>
      <w:r w:rsidRPr="00FF505E">
        <w:rPr>
          <w:rFonts w:ascii="Courier New" w:hAnsi="Courier New"/>
          <w:rPrChange w:id="12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t.hproperty</w:t>
      </w:r>
      <w:proofErr w:type="spellEnd"/>
      <w:proofErr w:type="gramEnd"/>
      <w:r w:rsidRPr="00FF505E">
        <w:rPr>
          <w:rFonts w:ascii="Courier New" w:hAnsi="Courier New"/>
          <w:rPrChange w:id="12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2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</w:p>
    <w:p w14:paraId="58AD0981" w14:textId="77777777" w:rsidR="00000000" w:rsidRPr="00FF505E" w:rsidRDefault="00000000" w:rsidP="00FF505E">
      <w:pPr>
        <w:pStyle w:val="PlainText"/>
        <w:rPr>
          <w:rFonts w:ascii="Courier New" w:hAnsi="Courier New"/>
          <w:rPrChange w:id="12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26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2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12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commRecoveryCalc</w:t>
      </w:r>
      <w:proofErr w:type="spellEnd"/>
      <w:r w:rsidRPr="00FF505E">
        <w:rPr>
          <w:rFonts w:ascii="Courier New" w:hAnsi="Courier New"/>
          <w:rPrChange w:id="12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12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</w:t>
      </w:r>
      <w:proofErr w:type="spellEnd"/>
      <w:r w:rsidRPr="00FF505E">
        <w:rPr>
          <w:rFonts w:ascii="Courier New" w:hAnsi="Courier New"/>
          <w:rPrChange w:id="12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gramStart"/>
      <w:r w:rsidRPr="00FF505E">
        <w:rPr>
          <w:rFonts w:ascii="Courier New" w:hAnsi="Courier New"/>
          <w:rPrChange w:id="12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on  </w:t>
      </w:r>
      <w:proofErr w:type="spellStart"/>
      <w:r w:rsidRPr="00FF505E">
        <w:rPr>
          <w:rFonts w:ascii="Courier New" w:hAnsi="Courier New"/>
          <w:rPrChange w:id="12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</w:t>
      </w:r>
      <w:proofErr w:type="gramEnd"/>
      <w:r w:rsidRPr="00FF505E">
        <w:rPr>
          <w:rFonts w:ascii="Courier New" w:hAnsi="Courier New"/>
          <w:rPrChange w:id="12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.hMy</w:t>
      </w:r>
      <w:proofErr w:type="spellEnd"/>
      <w:r w:rsidRPr="00FF505E">
        <w:rPr>
          <w:rFonts w:ascii="Courier New" w:hAnsi="Courier New"/>
          <w:rPrChange w:id="12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2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rc.hProperty</w:t>
      </w:r>
      <w:proofErr w:type="spellEnd"/>
      <w:r w:rsidRPr="00FF505E">
        <w:rPr>
          <w:rFonts w:ascii="Courier New" w:hAnsi="Courier New"/>
          <w:rPrChange w:id="12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12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rc.bcalcestimate</w:t>
      </w:r>
      <w:proofErr w:type="spellEnd"/>
      <w:r w:rsidRPr="00FF505E">
        <w:rPr>
          <w:rFonts w:ascii="Courier New" w:hAnsi="Courier New"/>
          <w:rPrChange w:id="12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0 and </w:t>
      </w:r>
      <w:proofErr w:type="spellStart"/>
      <w:r w:rsidRPr="00FF505E">
        <w:rPr>
          <w:rFonts w:ascii="Courier New" w:hAnsi="Courier New"/>
          <w:rPrChange w:id="12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12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(rc.iCalculationType,1) = 1 AND </w:t>
      </w:r>
      <w:proofErr w:type="spellStart"/>
      <w:r w:rsidRPr="00FF505E">
        <w:rPr>
          <w:rFonts w:ascii="Courier New" w:hAnsi="Courier New"/>
          <w:rPrChange w:id="12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rc.hTenant</w:t>
      </w:r>
      <w:proofErr w:type="spellEnd"/>
      <w:r w:rsidRPr="00FF505E">
        <w:rPr>
          <w:rFonts w:ascii="Courier New" w:hAnsi="Courier New"/>
          <w:rPrChange w:id="12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2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t.hMyPerson</w:t>
      </w:r>
      <w:proofErr w:type="spellEnd"/>
    </w:p>
    <w:p w14:paraId="01526C70" w14:textId="77777777" w:rsidR="00000000" w:rsidRPr="00FF505E" w:rsidRDefault="00000000" w:rsidP="00FF505E">
      <w:pPr>
        <w:pStyle w:val="PlainText"/>
        <w:rPr>
          <w:rFonts w:ascii="Courier New" w:hAnsi="Courier New"/>
          <w:rPrChange w:id="12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29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2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2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13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commrecoverygroup</w:t>
      </w:r>
      <w:proofErr w:type="spellEnd"/>
      <w:r w:rsidRPr="00FF505E">
        <w:rPr>
          <w:rFonts w:ascii="Courier New" w:hAnsi="Courier New"/>
          <w:rPrChange w:id="13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13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recgp</w:t>
      </w:r>
      <w:proofErr w:type="spellEnd"/>
      <w:r w:rsidRPr="00FF505E">
        <w:rPr>
          <w:rFonts w:ascii="Courier New" w:hAnsi="Courier New"/>
          <w:rPrChange w:id="13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on (</w:t>
      </w:r>
      <w:proofErr w:type="spellStart"/>
      <w:r w:rsidRPr="00FF505E">
        <w:rPr>
          <w:rFonts w:ascii="Courier New" w:hAnsi="Courier New"/>
          <w:rPrChange w:id="13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recgp.hmy</w:t>
      </w:r>
      <w:proofErr w:type="spellEnd"/>
      <w:r w:rsidRPr="00FF505E">
        <w:rPr>
          <w:rFonts w:ascii="Courier New" w:hAnsi="Courier New"/>
          <w:rPrChange w:id="13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proofErr w:type="gramStart"/>
      <w:r w:rsidRPr="00FF505E">
        <w:rPr>
          <w:rFonts w:ascii="Courier New" w:hAnsi="Courier New"/>
          <w:rPrChange w:id="13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rc.hrecoverygroup</w:t>
      </w:r>
      <w:proofErr w:type="spellEnd"/>
      <w:proofErr w:type="gramEnd"/>
      <w:r w:rsidRPr="00FF505E">
        <w:rPr>
          <w:rFonts w:ascii="Courier New" w:hAnsi="Courier New"/>
          <w:rPrChange w:id="13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)</w:t>
      </w:r>
    </w:p>
    <w:p w14:paraId="5216BE9B" w14:textId="77777777" w:rsidR="00000000" w:rsidRPr="00FF505E" w:rsidRDefault="00000000" w:rsidP="00FF505E">
      <w:pPr>
        <w:pStyle w:val="PlainText"/>
        <w:rPr>
          <w:ins w:id="1309" w:author="Chg" w:date="2024-03-25T08:35:00Z" w16du:dateUtc="2024-03-25T13:35:00Z"/>
          <w:rFonts w:ascii="Courier New" w:hAnsi="Courier New" w:cs="Courier New"/>
        </w:rPr>
      </w:pPr>
      <w:ins w:id="1310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>/* ADDED 2/28/24 */</w:t>
        </w:r>
      </w:ins>
    </w:p>
    <w:p w14:paraId="4D9B29CF" w14:textId="77777777" w:rsidR="00000000" w:rsidRPr="00FF505E" w:rsidRDefault="00000000" w:rsidP="00FF505E">
      <w:pPr>
        <w:pStyle w:val="PlainText"/>
        <w:rPr>
          <w:ins w:id="1311" w:author="Chg" w:date="2024-03-25T08:35:00Z" w16du:dateUtc="2024-03-25T13:35:00Z"/>
          <w:rFonts w:ascii="Courier New" w:hAnsi="Courier New" w:cs="Courier New"/>
        </w:rPr>
      </w:pPr>
      <w:ins w:id="1312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inner join </w:t>
        </w:r>
        <w:proofErr w:type="spellStart"/>
        <w:r w:rsidRPr="00FF505E">
          <w:rPr>
            <w:rFonts w:ascii="Courier New" w:hAnsi="Courier New" w:cs="Courier New"/>
          </w:rPr>
          <w:t>camrule</w:t>
        </w:r>
        <w:proofErr w:type="spellEnd"/>
        <w:r w:rsidRPr="00FF505E">
          <w:rPr>
            <w:rFonts w:ascii="Courier New" w:hAnsi="Courier New" w:cs="Courier New"/>
          </w:rPr>
          <w:t xml:space="preserve"> </w:t>
        </w:r>
        <w:proofErr w:type="spellStart"/>
        <w:r w:rsidRPr="00FF505E">
          <w:rPr>
            <w:rFonts w:ascii="Courier New" w:hAnsi="Courier New" w:cs="Courier New"/>
          </w:rPr>
          <w:t>cr</w:t>
        </w:r>
        <w:proofErr w:type="spellEnd"/>
        <w:r w:rsidRPr="00FF505E">
          <w:rPr>
            <w:rFonts w:ascii="Courier New" w:hAnsi="Courier New" w:cs="Courier New"/>
          </w:rPr>
          <w:t xml:space="preserve"> on </w:t>
        </w:r>
        <w:proofErr w:type="spellStart"/>
        <w:proofErr w:type="gramStart"/>
        <w:r w:rsidRPr="00FF505E">
          <w:rPr>
            <w:rFonts w:ascii="Courier New" w:hAnsi="Courier New" w:cs="Courier New"/>
          </w:rPr>
          <w:t>rc.htenant</w:t>
        </w:r>
        <w:proofErr w:type="spellEnd"/>
        <w:proofErr w:type="gram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cr.htenant</w:t>
        </w:r>
        <w:proofErr w:type="spellEnd"/>
        <w:r w:rsidRPr="00FF505E">
          <w:rPr>
            <w:rFonts w:ascii="Courier New" w:hAnsi="Courier New" w:cs="Courier New"/>
          </w:rPr>
          <w:t xml:space="preserve"> and </w:t>
        </w:r>
        <w:proofErr w:type="spellStart"/>
        <w:r w:rsidRPr="00FF505E">
          <w:rPr>
            <w:rFonts w:ascii="Courier New" w:hAnsi="Courier New" w:cs="Courier New"/>
          </w:rPr>
          <w:t>rc.hcamrule</w:t>
        </w:r>
        <w:proofErr w:type="spell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cr.hmy</w:t>
        </w:r>
        <w:proofErr w:type="spellEnd"/>
        <w:r w:rsidRPr="00FF505E">
          <w:rPr>
            <w:rFonts w:ascii="Courier New" w:hAnsi="Courier New" w:cs="Courier New"/>
          </w:rPr>
          <w:t xml:space="preserve"> and </w:t>
        </w:r>
        <w:proofErr w:type="spellStart"/>
        <w:r w:rsidRPr="00FF505E">
          <w:rPr>
            <w:rFonts w:ascii="Courier New" w:hAnsi="Courier New" w:cs="Courier New"/>
          </w:rPr>
          <w:t>rc.hexpensepool</w:t>
        </w:r>
        <w:proofErr w:type="spell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cr.hexpensepool</w:t>
        </w:r>
        <w:proofErr w:type="spellEnd"/>
        <w:r w:rsidRPr="00FF505E">
          <w:rPr>
            <w:rFonts w:ascii="Courier New" w:hAnsi="Courier New" w:cs="Courier New"/>
          </w:rPr>
          <w:t xml:space="preserve"> </w:t>
        </w:r>
      </w:ins>
    </w:p>
    <w:p w14:paraId="549FC5E9" w14:textId="77777777" w:rsidR="00000000" w:rsidRPr="00FF505E" w:rsidRDefault="00000000" w:rsidP="00FF505E">
      <w:pPr>
        <w:pStyle w:val="PlainText"/>
        <w:rPr>
          <w:ins w:id="1313" w:author="Chg" w:date="2024-03-25T08:35:00Z" w16du:dateUtc="2024-03-25T13:35:00Z"/>
          <w:rFonts w:ascii="Courier New" w:hAnsi="Courier New" w:cs="Courier New"/>
        </w:rPr>
      </w:pPr>
      <w:ins w:id="1314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inner join </w:t>
        </w:r>
        <w:proofErr w:type="spellStart"/>
        <w:r w:rsidRPr="00FF505E">
          <w:rPr>
            <w:rFonts w:ascii="Courier New" w:hAnsi="Courier New" w:cs="Courier New"/>
          </w:rPr>
          <w:t>commamendments</w:t>
        </w:r>
        <w:proofErr w:type="spellEnd"/>
        <w:r w:rsidRPr="00FF505E">
          <w:rPr>
            <w:rFonts w:ascii="Courier New" w:hAnsi="Courier New" w:cs="Courier New"/>
          </w:rPr>
          <w:t xml:space="preserve"> </w:t>
        </w:r>
        <w:proofErr w:type="gramStart"/>
        <w:r w:rsidRPr="00FF505E">
          <w:rPr>
            <w:rFonts w:ascii="Courier New" w:hAnsi="Courier New" w:cs="Courier New"/>
          </w:rPr>
          <w:t>ca  on</w:t>
        </w:r>
        <w:proofErr w:type="gramEnd"/>
        <w:r w:rsidRPr="00FF505E">
          <w:rPr>
            <w:rFonts w:ascii="Courier New" w:hAnsi="Courier New" w:cs="Courier New"/>
          </w:rPr>
          <w:t xml:space="preserve"> </w:t>
        </w:r>
        <w:proofErr w:type="spellStart"/>
        <w:r w:rsidRPr="00FF505E">
          <w:rPr>
            <w:rFonts w:ascii="Courier New" w:hAnsi="Courier New" w:cs="Courier New"/>
          </w:rPr>
          <w:t>cr.htenant</w:t>
        </w:r>
        <w:proofErr w:type="spell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ca.htenant</w:t>
        </w:r>
        <w:proofErr w:type="spellEnd"/>
        <w:r w:rsidRPr="00FF505E">
          <w:rPr>
            <w:rFonts w:ascii="Courier New" w:hAnsi="Courier New" w:cs="Courier New"/>
          </w:rPr>
          <w:t xml:space="preserve"> and </w:t>
        </w:r>
        <w:proofErr w:type="spellStart"/>
        <w:r w:rsidRPr="00FF505E">
          <w:rPr>
            <w:rFonts w:ascii="Courier New" w:hAnsi="Courier New" w:cs="Courier New"/>
          </w:rPr>
          <w:t>cr.hamendment</w:t>
        </w:r>
        <w:proofErr w:type="spell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ca.hmy</w:t>
        </w:r>
        <w:proofErr w:type="spellEnd"/>
      </w:ins>
    </w:p>
    <w:p w14:paraId="10786213" w14:textId="77777777" w:rsidR="00000000" w:rsidRPr="00FF505E" w:rsidRDefault="00000000" w:rsidP="00FF505E">
      <w:pPr>
        <w:pStyle w:val="PlainText"/>
        <w:rPr>
          <w:ins w:id="1315" w:author="Chg" w:date="2024-03-25T08:35:00Z" w16du:dateUtc="2024-03-25T13:35:00Z"/>
          <w:rFonts w:ascii="Courier New" w:hAnsi="Courier New" w:cs="Courier New"/>
        </w:rPr>
      </w:pPr>
      <w:ins w:id="1316" w:author="Chg" w:date="2024-03-25T08:35:00Z" w16du:dateUtc="2024-03-25T13:35:00Z">
        <w:r w:rsidRPr="00FF505E">
          <w:rPr>
            <w:rFonts w:ascii="Courier New" w:hAnsi="Courier New" w:cs="Courier New"/>
          </w:rPr>
          <w:t xml:space="preserve">                      </w:t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>AND ((</w:t>
        </w:r>
        <w:proofErr w:type="gramStart"/>
        <w:r w:rsidRPr="00FF505E">
          <w:rPr>
            <w:rFonts w:ascii="Courier New" w:hAnsi="Courier New" w:cs="Courier New"/>
          </w:rPr>
          <w:t>ISNULL(</w:t>
        </w:r>
        <w:proofErr w:type="gramEnd"/>
        <w:r w:rsidRPr="00FF505E">
          <w:rPr>
            <w:rFonts w:ascii="Courier New" w:hAnsi="Courier New" w:cs="Courier New"/>
          </w:rPr>
          <w:t>ca.dtStart,'2000-01-01') &lt;= @EndDt AND ISNULL(ca.dtEnd,'2199-12-31') &gt;= @EndDt)</w:t>
        </w:r>
      </w:ins>
    </w:p>
    <w:p w14:paraId="755731FD" w14:textId="77777777" w:rsidR="00000000" w:rsidRPr="00FF505E" w:rsidRDefault="00000000" w:rsidP="00FF505E">
      <w:pPr>
        <w:pStyle w:val="PlainText"/>
        <w:rPr>
          <w:ins w:id="1317" w:author="Chg" w:date="2024-03-25T08:35:00Z" w16du:dateUtc="2024-03-25T13:35:00Z"/>
          <w:rFonts w:ascii="Courier New" w:hAnsi="Courier New" w:cs="Courier New"/>
        </w:rPr>
      </w:pPr>
      <w:ins w:id="1318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>OR (</w:t>
        </w:r>
        <w:proofErr w:type="gramStart"/>
        <w:r w:rsidRPr="00FF505E">
          <w:rPr>
            <w:rFonts w:ascii="Courier New" w:hAnsi="Courier New" w:cs="Courier New"/>
          </w:rPr>
          <w:t>ISNULL(</w:t>
        </w:r>
        <w:proofErr w:type="gramEnd"/>
        <w:r w:rsidRPr="00FF505E">
          <w:rPr>
            <w:rFonts w:ascii="Courier New" w:hAnsi="Courier New" w:cs="Courier New"/>
          </w:rPr>
          <w:t>ca.dtStart,'2000-01-01') &lt;= @BegDt AND ISNULL(ca.dtEnd,'2199-12-31') &gt;= @BegDt)</w:t>
        </w:r>
      </w:ins>
    </w:p>
    <w:p w14:paraId="2D25B4DE" w14:textId="77777777" w:rsidR="00000000" w:rsidRPr="00FF505E" w:rsidRDefault="00000000" w:rsidP="00FF505E">
      <w:pPr>
        <w:pStyle w:val="PlainText"/>
        <w:rPr>
          <w:ins w:id="1319" w:author="Chg" w:date="2024-03-25T08:35:00Z" w16du:dateUtc="2024-03-25T13:35:00Z"/>
          <w:rFonts w:ascii="Courier New" w:hAnsi="Courier New" w:cs="Courier New"/>
        </w:rPr>
      </w:pPr>
      <w:ins w:id="1320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>OR (</w:t>
        </w:r>
        <w:proofErr w:type="gramStart"/>
        <w:r w:rsidRPr="00FF505E">
          <w:rPr>
            <w:rFonts w:ascii="Courier New" w:hAnsi="Courier New" w:cs="Courier New"/>
          </w:rPr>
          <w:t>ISNULL(</w:t>
        </w:r>
        <w:proofErr w:type="gramEnd"/>
        <w:r w:rsidRPr="00FF505E">
          <w:rPr>
            <w:rFonts w:ascii="Courier New" w:hAnsi="Courier New" w:cs="Courier New"/>
          </w:rPr>
          <w:t>ca.dtStart,'2000-01-01') &gt;= @BegDt AND ISNULL(ca.dtEnd,'2199-12-31') &lt;= @EndDt))</w:t>
        </w:r>
      </w:ins>
    </w:p>
    <w:p w14:paraId="1A98692A" w14:textId="77777777" w:rsidR="00000000" w:rsidRPr="00FF505E" w:rsidRDefault="00000000" w:rsidP="00FF505E">
      <w:pPr>
        <w:pStyle w:val="PlainText"/>
        <w:rPr>
          <w:rFonts w:ascii="Courier New" w:hAnsi="Courier New"/>
          <w:rPrChange w:id="13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32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3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Where 1=1</w:t>
      </w:r>
    </w:p>
    <w:p w14:paraId="640732CB" w14:textId="77777777" w:rsidR="00000000" w:rsidRPr="00FF505E" w:rsidRDefault="00000000" w:rsidP="00FF505E">
      <w:pPr>
        <w:pStyle w:val="PlainText"/>
        <w:rPr>
          <w:rFonts w:ascii="Courier New" w:hAnsi="Courier New"/>
          <w:rPrChange w:id="13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33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3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#Condition2#</w:t>
      </w:r>
    </w:p>
    <w:p w14:paraId="03347AFA" w14:textId="77777777" w:rsidR="00000000" w:rsidRPr="00FF505E" w:rsidRDefault="00000000" w:rsidP="00FF505E">
      <w:pPr>
        <w:pStyle w:val="PlainText"/>
        <w:rPr>
          <w:rFonts w:ascii="Courier New" w:hAnsi="Courier New"/>
          <w:rPrChange w:id="13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34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3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#Condition3#</w:t>
      </w:r>
    </w:p>
    <w:p w14:paraId="0F5E8B83" w14:textId="77777777" w:rsidR="00000000" w:rsidRPr="00FF505E" w:rsidRDefault="00000000" w:rsidP="00FF505E">
      <w:pPr>
        <w:pStyle w:val="PlainText"/>
        <w:rPr>
          <w:rFonts w:ascii="Courier New" w:hAnsi="Courier New"/>
          <w:rPrChange w:id="13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34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3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#Condition5#</w:t>
      </w:r>
    </w:p>
    <w:p w14:paraId="391AC708" w14:textId="77777777" w:rsidR="00000000" w:rsidRPr="00FF505E" w:rsidRDefault="00000000" w:rsidP="00FF505E">
      <w:pPr>
        <w:pStyle w:val="PlainText"/>
        <w:rPr>
          <w:rFonts w:ascii="Courier New" w:hAnsi="Courier New"/>
          <w:rPrChange w:id="13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35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3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) </w:t>
      </w:r>
      <w:proofErr w:type="spellStart"/>
      <w:r w:rsidRPr="00FF505E">
        <w:rPr>
          <w:rFonts w:ascii="Courier New" w:hAnsi="Courier New"/>
          <w:rPrChange w:id="13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Recgroup</w:t>
      </w:r>
      <w:proofErr w:type="spellEnd"/>
      <w:r w:rsidRPr="00FF505E">
        <w:rPr>
          <w:rFonts w:ascii="Courier New" w:hAnsi="Courier New"/>
          <w:rPrChange w:id="13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on </w:t>
      </w:r>
      <w:proofErr w:type="spellStart"/>
      <w:r w:rsidRPr="00FF505E">
        <w:rPr>
          <w:rFonts w:ascii="Courier New" w:hAnsi="Courier New"/>
          <w:rPrChange w:id="13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Recgroup.thmy</w:t>
      </w:r>
      <w:proofErr w:type="spellEnd"/>
      <w:r w:rsidRPr="00FF505E">
        <w:rPr>
          <w:rFonts w:ascii="Courier New" w:hAnsi="Courier New"/>
          <w:rPrChange w:id="13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proofErr w:type="gramStart"/>
      <w:r w:rsidRPr="00FF505E">
        <w:rPr>
          <w:rFonts w:ascii="Courier New" w:hAnsi="Courier New"/>
          <w:rPrChange w:id="13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t.hMyPerson</w:t>
      </w:r>
      <w:proofErr w:type="spellEnd"/>
      <w:proofErr w:type="gramEnd"/>
      <w:r w:rsidRPr="00FF505E">
        <w:rPr>
          <w:rFonts w:ascii="Courier New" w:hAnsi="Courier New"/>
          <w:rPrChange w:id="13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13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Recgroup.ExpPoolId</w:t>
      </w:r>
      <w:proofErr w:type="spellEnd"/>
      <w:r w:rsidRPr="00FF505E">
        <w:rPr>
          <w:rFonts w:ascii="Courier New" w:hAnsi="Courier New"/>
          <w:rPrChange w:id="13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3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cp.hExpensePool</w:t>
      </w:r>
      <w:proofErr w:type="spellEnd"/>
      <w:r w:rsidRPr="00FF505E">
        <w:rPr>
          <w:rFonts w:ascii="Courier New" w:hAnsi="Courier New"/>
          <w:rPrChange w:id="13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53524F5A" w14:textId="77777777" w:rsidR="00000000" w:rsidRPr="00FF505E" w:rsidRDefault="00000000" w:rsidP="00FF505E">
      <w:pPr>
        <w:pStyle w:val="PlainText"/>
        <w:rPr>
          <w:rFonts w:ascii="Courier New" w:hAnsi="Courier New"/>
          <w:rPrChange w:id="13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37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3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Left outer join ( </w:t>
      </w:r>
    </w:p>
    <w:p w14:paraId="17BB1A8C" w14:textId="77777777" w:rsidR="00000000" w:rsidRPr="00FF505E" w:rsidRDefault="00000000" w:rsidP="00FF505E">
      <w:pPr>
        <w:pStyle w:val="PlainText"/>
        <w:rPr>
          <w:rFonts w:ascii="Courier New" w:hAnsi="Courier New"/>
          <w:rPrChange w:id="13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37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3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Select  </w:t>
      </w:r>
    </w:p>
    <w:p w14:paraId="7FF62115" w14:textId="77777777" w:rsidR="00000000" w:rsidRPr="00FF505E" w:rsidRDefault="00000000" w:rsidP="00FF505E">
      <w:pPr>
        <w:pStyle w:val="PlainText"/>
        <w:rPr>
          <w:rFonts w:ascii="Courier New" w:hAnsi="Courier New"/>
          <w:rPrChange w:id="13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38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3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</w:t>
      </w:r>
      <w:proofErr w:type="spellStart"/>
      <w:r w:rsidRPr="00FF505E">
        <w:rPr>
          <w:rFonts w:ascii="Courier New" w:hAnsi="Courier New"/>
          <w:rPrChange w:id="13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13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r w:rsidRPr="00FF505E">
        <w:rPr>
          <w:rFonts w:ascii="Courier New" w:hAnsi="Courier New"/>
          <w:rPrChange w:id="13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</w:t>
      </w:r>
      <w:r w:rsidRPr="00FF505E">
        <w:rPr>
          <w:rFonts w:ascii="Courier New" w:hAnsi="Courier New"/>
          <w:rPrChange w:id="13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proofErr w:type="spellStart"/>
      <w:r w:rsidRPr="00FF505E">
        <w:rPr>
          <w:rFonts w:ascii="Courier New" w:hAnsi="Courier New"/>
          <w:rPrChange w:id="13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phmy</w:t>
      </w:r>
      <w:proofErr w:type="spellEnd"/>
      <w:r w:rsidRPr="00FF505E">
        <w:rPr>
          <w:rFonts w:ascii="Courier New" w:hAnsi="Courier New"/>
          <w:rPrChange w:id="13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2060139F" w14:textId="77777777" w:rsidR="00000000" w:rsidRPr="00FF505E" w:rsidRDefault="00000000" w:rsidP="00FF505E">
      <w:pPr>
        <w:pStyle w:val="PlainText"/>
        <w:rPr>
          <w:rFonts w:ascii="Courier New" w:hAnsi="Courier New"/>
          <w:rPrChange w:id="13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39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3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3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,0</w:t>
      </w:r>
      <w:r w:rsidRPr="00FF505E">
        <w:rPr>
          <w:rFonts w:ascii="Courier New" w:hAnsi="Courier New"/>
          <w:rPrChange w:id="14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4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thmy</w:t>
      </w:r>
      <w:proofErr w:type="spellEnd"/>
      <w:r w:rsidRPr="00FF505E">
        <w:rPr>
          <w:rFonts w:ascii="Courier New" w:hAnsi="Courier New"/>
          <w:rPrChange w:id="14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</w:p>
    <w:p w14:paraId="20DD914E" w14:textId="77777777" w:rsidR="00000000" w:rsidRPr="00FF505E" w:rsidRDefault="00000000" w:rsidP="00FF505E">
      <w:pPr>
        <w:pStyle w:val="PlainText"/>
        <w:rPr>
          <w:rFonts w:ascii="Courier New" w:hAnsi="Courier New"/>
          <w:rPrChange w:id="14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41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4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          ,0                      </w:t>
      </w:r>
      <w:r w:rsidRPr="00FF505E">
        <w:rPr>
          <w:rFonts w:ascii="Courier New" w:hAnsi="Courier New"/>
          <w:rPrChange w:id="14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4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exphmy</w:t>
      </w:r>
      <w:proofErr w:type="spellEnd"/>
      <w:r w:rsidRPr="00FF505E">
        <w:rPr>
          <w:rFonts w:ascii="Courier New" w:hAnsi="Courier New"/>
          <w:rPrChange w:id="14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</w:p>
    <w:p w14:paraId="6F1C2F4E" w14:textId="77777777" w:rsidR="00000000" w:rsidRPr="00FF505E" w:rsidRDefault="00000000" w:rsidP="00FF505E">
      <w:pPr>
        <w:pStyle w:val="PlainText"/>
        <w:rPr>
          <w:rFonts w:ascii="Courier New" w:hAnsi="Courier New"/>
          <w:rPrChange w:id="14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42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4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proofErr w:type="gramStart"/>
      <w:r w:rsidRPr="00FF505E">
        <w:rPr>
          <w:rFonts w:ascii="Courier New" w:hAnsi="Courier New"/>
          <w:rPrChange w:id="14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4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</w:t>
      </w:r>
      <w:proofErr w:type="gramEnd"/>
      <w:r w:rsidRPr="00FF505E">
        <w:rPr>
          <w:rFonts w:ascii="Courier New" w:hAnsi="Courier New"/>
          <w:rPrChange w:id="14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.hacct</w:t>
      </w:r>
      <w:proofErr w:type="spellEnd"/>
      <w:r w:rsidRPr="00FF505E">
        <w:rPr>
          <w:rFonts w:ascii="Courier New" w:hAnsi="Courier New"/>
          <w:rPrChange w:id="14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</w:t>
      </w:r>
      <w:r w:rsidRPr="00FF505E">
        <w:rPr>
          <w:rFonts w:ascii="Courier New" w:hAnsi="Courier New"/>
          <w:rPrChange w:id="14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</w:t>
      </w:r>
      <w:r w:rsidRPr="00FF505E">
        <w:rPr>
          <w:rFonts w:ascii="Courier New" w:hAnsi="Courier New"/>
          <w:rPrChange w:id="14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proofErr w:type="spellStart"/>
      <w:r w:rsidRPr="00FF505E">
        <w:rPr>
          <w:rFonts w:ascii="Courier New" w:hAnsi="Courier New"/>
          <w:rPrChange w:id="14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accthmy</w:t>
      </w:r>
      <w:proofErr w:type="spellEnd"/>
      <w:r w:rsidRPr="00FF505E">
        <w:rPr>
          <w:rFonts w:ascii="Courier New" w:hAnsi="Courier New"/>
          <w:rPrChange w:id="14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  <w:r w:rsidRPr="00FF505E">
        <w:rPr>
          <w:rFonts w:ascii="Courier New" w:hAnsi="Courier New"/>
          <w:rPrChange w:id="14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</w:t>
      </w:r>
      <w:r w:rsidRPr="00FF505E">
        <w:rPr>
          <w:rFonts w:ascii="Courier New" w:hAnsi="Courier New"/>
          <w:rPrChange w:id="14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</w:p>
    <w:p w14:paraId="274FB89A" w14:textId="77777777" w:rsidR="00000000" w:rsidRPr="00FF505E" w:rsidRDefault="00000000" w:rsidP="00FF505E">
      <w:pPr>
        <w:pStyle w:val="PlainText"/>
        <w:rPr>
          <w:rFonts w:ascii="Courier New" w:hAnsi="Courier New"/>
          <w:rPrChange w:id="14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43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4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proofErr w:type="gramStart"/>
      <w:r w:rsidRPr="00FF505E">
        <w:rPr>
          <w:rFonts w:ascii="Courier New" w:hAnsi="Courier New"/>
          <w:rPrChange w:id="14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4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proofErr w:type="gramEnd"/>
      <w:r w:rsidRPr="00FF505E">
        <w:rPr>
          <w:rFonts w:ascii="Courier New" w:hAnsi="Courier New"/>
          <w:rPrChange w:id="14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(t.smtd,0)           </w:t>
      </w:r>
      <w:r w:rsidRPr="00FF505E">
        <w:rPr>
          <w:rFonts w:ascii="Courier New" w:hAnsi="Courier New"/>
          <w:rPrChange w:id="14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exp  </w:t>
      </w:r>
      <w:r w:rsidRPr="00FF505E">
        <w:rPr>
          <w:rFonts w:ascii="Courier New" w:hAnsi="Courier New"/>
          <w:rPrChange w:id="14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</w:t>
      </w:r>
      <w:r w:rsidRPr="00FF505E">
        <w:rPr>
          <w:rFonts w:ascii="Courier New" w:hAnsi="Courier New"/>
          <w:rPrChange w:id="14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</w:p>
    <w:p w14:paraId="3869A9C3" w14:textId="77777777" w:rsidR="00000000" w:rsidRPr="00FF505E" w:rsidRDefault="00000000" w:rsidP="00FF505E">
      <w:pPr>
        <w:pStyle w:val="PlainText"/>
        <w:rPr>
          <w:rFonts w:ascii="Courier New" w:hAnsi="Courier New"/>
          <w:rPrChange w:id="14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45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4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proofErr w:type="gramStart"/>
      <w:r w:rsidRPr="00FF505E">
        <w:rPr>
          <w:rFonts w:ascii="Courier New" w:hAnsi="Courier New"/>
          <w:rPrChange w:id="14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from  property</w:t>
      </w:r>
      <w:proofErr w:type="gramEnd"/>
      <w:r w:rsidRPr="00FF505E">
        <w:rPr>
          <w:rFonts w:ascii="Courier New" w:hAnsi="Courier New"/>
          <w:rPrChange w:id="14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p  </w:t>
      </w:r>
      <w:r w:rsidRPr="00FF505E">
        <w:rPr>
          <w:rFonts w:ascii="Courier New" w:hAnsi="Courier New"/>
          <w:rPrChange w:id="14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</w:t>
      </w:r>
      <w:r w:rsidRPr="00FF505E">
        <w:rPr>
          <w:rFonts w:ascii="Courier New" w:hAnsi="Courier New"/>
          <w:rPrChange w:id="14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</w:t>
      </w:r>
      <w:r w:rsidRPr="00FF505E">
        <w:rPr>
          <w:rFonts w:ascii="Courier New" w:hAnsi="Courier New"/>
          <w:rPrChange w:id="14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</w:p>
    <w:p w14:paraId="48A2720F" w14:textId="77777777" w:rsidR="00000000" w:rsidRPr="00FF505E" w:rsidRDefault="00000000" w:rsidP="00FF505E">
      <w:pPr>
        <w:pStyle w:val="PlainText"/>
        <w:rPr>
          <w:rFonts w:ascii="Courier New" w:hAnsi="Courier New"/>
          <w:rPrChange w:id="14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46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4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inner join </w:t>
      </w:r>
      <w:proofErr w:type="spellStart"/>
      <w:r w:rsidRPr="00FF505E">
        <w:rPr>
          <w:rFonts w:ascii="Courier New" w:hAnsi="Courier New"/>
          <w:rPrChange w:id="14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commpropconfig</w:t>
      </w:r>
      <w:proofErr w:type="spellEnd"/>
      <w:r w:rsidRPr="00FF505E">
        <w:rPr>
          <w:rFonts w:ascii="Courier New" w:hAnsi="Courier New"/>
          <w:rPrChange w:id="14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gramStart"/>
      <w:r w:rsidRPr="00FF505E">
        <w:rPr>
          <w:rFonts w:ascii="Courier New" w:hAnsi="Courier New"/>
          <w:rPrChange w:id="14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  on</w:t>
      </w:r>
      <w:proofErr w:type="gramEnd"/>
      <w:r w:rsidRPr="00FF505E">
        <w:rPr>
          <w:rFonts w:ascii="Courier New" w:hAnsi="Courier New"/>
          <w:rPrChange w:id="14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14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pc.hproperty</w:t>
      </w:r>
      <w:proofErr w:type="spellEnd"/>
      <w:r w:rsidRPr="00FF505E">
        <w:rPr>
          <w:rFonts w:ascii="Courier New" w:hAnsi="Courier New"/>
          <w:rPrChange w:id="14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4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14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  <w:r w:rsidRPr="00FF505E">
        <w:rPr>
          <w:rFonts w:ascii="Courier New" w:hAnsi="Courier New"/>
          <w:rPrChange w:id="14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</w:t>
      </w:r>
      <w:r w:rsidRPr="00FF505E">
        <w:rPr>
          <w:rFonts w:ascii="Courier New" w:hAnsi="Courier New"/>
          <w:rPrChange w:id="14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</w:p>
    <w:p w14:paraId="1AFE8996" w14:textId="77777777" w:rsidR="00000000" w:rsidRPr="00FF505E" w:rsidRDefault="00000000" w:rsidP="00FF505E">
      <w:pPr>
        <w:pStyle w:val="PlainText"/>
        <w:rPr>
          <w:rFonts w:ascii="Courier New" w:hAnsi="Courier New"/>
          <w:rPrChange w:id="14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47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4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Inner Join total </w:t>
      </w:r>
      <w:proofErr w:type="spellStart"/>
      <w:r w:rsidRPr="00FF505E">
        <w:rPr>
          <w:rFonts w:ascii="Courier New" w:hAnsi="Courier New"/>
          <w:rPrChange w:id="14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t </w:t>
      </w:r>
      <w:r w:rsidRPr="00FF505E">
        <w:rPr>
          <w:rFonts w:ascii="Courier New" w:hAnsi="Courier New"/>
          <w:rPrChange w:id="14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on</w:t>
      </w:r>
      <w:proofErr w:type="spellEnd"/>
      <w:r w:rsidRPr="00FF505E">
        <w:rPr>
          <w:rFonts w:ascii="Courier New" w:hAnsi="Courier New"/>
          <w:rPrChange w:id="14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proofErr w:type="gramStart"/>
      <w:r w:rsidRPr="00FF505E">
        <w:rPr>
          <w:rFonts w:ascii="Courier New" w:hAnsi="Courier New"/>
          <w:rPrChange w:id="14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proofErr w:type="gramEnd"/>
      <w:r w:rsidRPr="00FF505E">
        <w:rPr>
          <w:rFonts w:ascii="Courier New" w:hAnsi="Courier New"/>
          <w:rPrChange w:id="14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4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t.hppty</w:t>
      </w:r>
      <w:proofErr w:type="spellEnd"/>
      <w:r w:rsidRPr="00FF505E">
        <w:rPr>
          <w:rFonts w:ascii="Courier New" w:hAnsi="Courier New"/>
          <w:rPrChange w:id="14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  <w:r w:rsidRPr="00FF505E">
        <w:rPr>
          <w:rFonts w:ascii="Courier New" w:hAnsi="Courier New"/>
          <w:rPrChange w:id="14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r w:rsidRPr="00FF505E">
        <w:rPr>
          <w:rFonts w:ascii="Courier New" w:hAnsi="Courier New"/>
          <w:rPrChange w:id="14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</w:t>
      </w:r>
      <w:r w:rsidRPr="00FF505E">
        <w:rPr>
          <w:rFonts w:ascii="Courier New" w:hAnsi="Courier New"/>
          <w:rPrChange w:id="14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</w:p>
    <w:p w14:paraId="31F0F4B1" w14:textId="77777777" w:rsidR="00000000" w:rsidRPr="00FF505E" w:rsidRDefault="00000000" w:rsidP="00FF505E">
      <w:pPr>
        <w:pStyle w:val="PlainText"/>
        <w:rPr>
          <w:rFonts w:ascii="Courier New" w:hAnsi="Courier New"/>
          <w:rPrChange w:id="14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49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4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where 1=1              </w:t>
      </w:r>
    </w:p>
    <w:p w14:paraId="03E802CC" w14:textId="77777777" w:rsidR="00000000" w:rsidRPr="00FF505E" w:rsidRDefault="00000000" w:rsidP="00FF505E">
      <w:pPr>
        <w:pStyle w:val="PlainText"/>
        <w:rPr>
          <w:rFonts w:ascii="Courier New" w:hAnsi="Courier New"/>
          <w:rPrChange w:id="14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49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4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4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#Condition1#       </w:t>
      </w:r>
      <w:r w:rsidRPr="00FF505E">
        <w:rPr>
          <w:rFonts w:ascii="Courier New" w:hAnsi="Courier New"/>
          <w:rPrChange w:id="15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r w:rsidRPr="00FF505E">
        <w:rPr>
          <w:rFonts w:ascii="Courier New" w:hAnsi="Courier New"/>
          <w:rPrChange w:id="15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</w:p>
    <w:p w14:paraId="76BFED13" w14:textId="74175D02" w:rsidR="00000000" w:rsidRPr="00FF505E" w:rsidRDefault="00000000" w:rsidP="00FF505E">
      <w:pPr>
        <w:pStyle w:val="PlainText"/>
        <w:rPr>
          <w:rFonts w:ascii="Courier New" w:hAnsi="Courier New"/>
          <w:rPrChange w:id="15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50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5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and </w:t>
      </w:r>
      <w:proofErr w:type="spellStart"/>
      <w:proofErr w:type="gramStart"/>
      <w:r w:rsidRPr="00FF505E">
        <w:rPr>
          <w:rFonts w:ascii="Courier New" w:hAnsi="Courier New"/>
          <w:rPrChange w:id="15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t.uMonth</w:t>
      </w:r>
      <w:proofErr w:type="spellEnd"/>
      <w:proofErr w:type="gramEnd"/>
      <w:r w:rsidRPr="00FF505E">
        <w:rPr>
          <w:rFonts w:ascii="Courier New" w:hAnsi="Courier New"/>
          <w:rPrChange w:id="15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between </w:t>
      </w:r>
      <w:del w:id="1510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>dateadd(mm,-11,(#yearend#))</w:delText>
        </w:r>
      </w:del>
      <w:ins w:id="1511" w:author="Chg" w:date="2024-03-25T08:35:00Z" w16du:dateUtc="2024-03-25T13:35:00Z">
        <w:r w:rsidRPr="00FF505E">
          <w:rPr>
            <w:rFonts w:ascii="Courier New" w:hAnsi="Courier New" w:cs="Courier New"/>
          </w:rPr>
          <w:t>@BegDt</w:t>
        </w:r>
      </w:ins>
      <w:r w:rsidRPr="00FF505E">
        <w:rPr>
          <w:rFonts w:ascii="Courier New" w:hAnsi="Courier New"/>
          <w:rPrChange w:id="15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del w:id="1513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>dateadd(dd,-1,(dateadd(mm,1,(#yearend#))))</w:delText>
        </w:r>
      </w:del>
      <w:ins w:id="1514" w:author="Chg" w:date="2024-03-25T08:35:00Z" w16du:dateUtc="2024-03-25T13:35:00Z">
        <w:r w:rsidRPr="00FF505E">
          <w:rPr>
            <w:rFonts w:ascii="Courier New" w:hAnsi="Courier New" w:cs="Courier New"/>
          </w:rPr>
          <w:t>@EndDt</w:t>
        </w:r>
      </w:ins>
    </w:p>
    <w:p w14:paraId="3BF6EF1C" w14:textId="77777777" w:rsidR="00000000" w:rsidRPr="00FF505E" w:rsidRDefault="00000000" w:rsidP="00FF505E">
      <w:pPr>
        <w:pStyle w:val="PlainText"/>
        <w:rPr>
          <w:rFonts w:ascii="Courier New" w:hAnsi="Courier New"/>
          <w:rPrChange w:id="15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51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5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and </w:t>
      </w:r>
      <w:proofErr w:type="spellStart"/>
      <w:proofErr w:type="gramStart"/>
      <w:r w:rsidRPr="00FF505E">
        <w:rPr>
          <w:rFonts w:ascii="Courier New" w:hAnsi="Courier New"/>
          <w:rPrChange w:id="15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t.iBook</w:t>
      </w:r>
      <w:proofErr w:type="spellEnd"/>
      <w:proofErr w:type="gramEnd"/>
      <w:r w:rsidRPr="00FF505E">
        <w:rPr>
          <w:rFonts w:ascii="Courier New" w:hAnsi="Courier New"/>
          <w:rPrChange w:id="15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case '#books#' when 'cash' then 0 else 1 end  </w:t>
      </w:r>
      <w:r w:rsidRPr="00FF505E">
        <w:rPr>
          <w:rFonts w:ascii="Courier New" w:hAnsi="Courier New"/>
          <w:rPrChange w:id="15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    </w:t>
      </w:r>
    </w:p>
    <w:p w14:paraId="0B3FCCBB" w14:textId="77777777" w:rsidR="00000000" w:rsidRPr="00FF505E" w:rsidRDefault="00000000" w:rsidP="00FF505E">
      <w:pPr>
        <w:pStyle w:val="PlainText"/>
        <w:rPr>
          <w:rFonts w:ascii="Courier New" w:hAnsi="Courier New"/>
          <w:rPrChange w:id="15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52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5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UNION ALL                     </w:t>
      </w:r>
    </w:p>
    <w:p w14:paraId="299DE752" w14:textId="77777777" w:rsidR="00000000" w:rsidRPr="00FF505E" w:rsidRDefault="00000000" w:rsidP="00FF505E">
      <w:pPr>
        <w:pStyle w:val="PlainText"/>
        <w:rPr>
          <w:rFonts w:ascii="Courier New" w:hAnsi="Courier New"/>
          <w:rPrChange w:id="15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53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5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Select  </w:t>
      </w:r>
      <w:r w:rsidRPr="00FF505E">
        <w:rPr>
          <w:rFonts w:ascii="Courier New" w:hAnsi="Courier New"/>
          <w:rPrChange w:id="15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</w:p>
    <w:p w14:paraId="29BFEFE9" w14:textId="77777777" w:rsidR="00000000" w:rsidRPr="00FF505E" w:rsidRDefault="00000000" w:rsidP="00FF505E">
      <w:pPr>
        <w:pStyle w:val="PlainText"/>
        <w:rPr>
          <w:rFonts w:ascii="Courier New" w:hAnsi="Courier New"/>
          <w:rPrChange w:id="15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53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5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proofErr w:type="spellStart"/>
      <w:r w:rsidRPr="00FF505E">
        <w:rPr>
          <w:rFonts w:ascii="Courier New" w:hAnsi="Courier New"/>
          <w:rPrChange w:id="15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15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r w:rsidRPr="00FF505E">
        <w:rPr>
          <w:rFonts w:ascii="Courier New" w:hAnsi="Courier New"/>
          <w:rPrChange w:id="15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</w:t>
      </w:r>
      <w:r w:rsidRPr="00FF505E">
        <w:rPr>
          <w:rFonts w:ascii="Courier New" w:hAnsi="Courier New"/>
          <w:rPrChange w:id="15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        </w:t>
      </w:r>
      <w:proofErr w:type="spellStart"/>
      <w:r w:rsidRPr="00FF505E">
        <w:rPr>
          <w:rFonts w:ascii="Courier New" w:hAnsi="Courier New"/>
          <w:rPrChange w:id="15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phmy</w:t>
      </w:r>
      <w:proofErr w:type="spellEnd"/>
      <w:r w:rsidRPr="00FF505E">
        <w:rPr>
          <w:rFonts w:ascii="Courier New" w:hAnsi="Courier New"/>
          <w:rPrChange w:id="15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43637D2F" w14:textId="77777777" w:rsidR="00000000" w:rsidRPr="00FF505E" w:rsidRDefault="00000000" w:rsidP="00FF505E">
      <w:pPr>
        <w:pStyle w:val="PlainText"/>
        <w:rPr>
          <w:rFonts w:ascii="Courier New" w:hAnsi="Courier New"/>
          <w:rPrChange w:id="15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54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5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proofErr w:type="gramStart"/>
      <w:r w:rsidRPr="00FF505E">
        <w:rPr>
          <w:rFonts w:ascii="Courier New" w:hAnsi="Courier New"/>
          <w:rPrChange w:id="15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5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proofErr w:type="gramEnd"/>
      <w:r w:rsidRPr="00FF505E">
        <w:rPr>
          <w:rFonts w:ascii="Courier New" w:hAnsi="Courier New"/>
          <w:rPrChange w:id="15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(ce.htenant,0)</w:t>
      </w:r>
      <w:r w:rsidRPr="00FF505E">
        <w:rPr>
          <w:rFonts w:ascii="Courier New" w:hAnsi="Courier New"/>
          <w:rPrChange w:id="15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5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thmy</w:t>
      </w:r>
      <w:proofErr w:type="spellEnd"/>
    </w:p>
    <w:p w14:paraId="5AC64F1C" w14:textId="77777777" w:rsidR="00000000" w:rsidRPr="00FF505E" w:rsidRDefault="00000000" w:rsidP="00FF505E">
      <w:pPr>
        <w:pStyle w:val="PlainText"/>
        <w:rPr>
          <w:rFonts w:ascii="Courier New" w:hAnsi="Courier New"/>
          <w:rPrChange w:id="15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56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5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proofErr w:type="gramStart"/>
      <w:r w:rsidRPr="00FF505E">
        <w:rPr>
          <w:rFonts w:ascii="Courier New" w:hAnsi="Courier New"/>
          <w:rPrChange w:id="15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5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proofErr w:type="gramEnd"/>
      <w:r w:rsidRPr="00FF505E">
        <w:rPr>
          <w:rFonts w:ascii="Courier New" w:hAnsi="Courier New"/>
          <w:rPrChange w:id="15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(ce.hExpensepool,0)      </w:t>
      </w:r>
      <w:r w:rsidRPr="00FF505E">
        <w:rPr>
          <w:rFonts w:ascii="Courier New" w:hAnsi="Courier New"/>
          <w:rPrChange w:id="15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5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exphmy</w:t>
      </w:r>
      <w:proofErr w:type="spellEnd"/>
      <w:r w:rsidRPr="00FF505E">
        <w:rPr>
          <w:rFonts w:ascii="Courier New" w:hAnsi="Courier New"/>
          <w:rPrChange w:id="15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</w:t>
      </w:r>
      <w:r w:rsidRPr="00FF505E">
        <w:rPr>
          <w:rFonts w:ascii="Courier New" w:hAnsi="Courier New"/>
          <w:rPrChange w:id="15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</w:t>
      </w:r>
      <w:r w:rsidRPr="00FF505E">
        <w:rPr>
          <w:rFonts w:ascii="Courier New" w:hAnsi="Courier New"/>
          <w:rPrChange w:id="15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</w:p>
    <w:p w14:paraId="04D5D99D" w14:textId="77777777" w:rsidR="00000000" w:rsidRPr="00FF505E" w:rsidRDefault="00000000" w:rsidP="00FF505E">
      <w:pPr>
        <w:pStyle w:val="PlainText"/>
        <w:rPr>
          <w:rFonts w:ascii="Courier New" w:hAnsi="Courier New"/>
          <w:rPrChange w:id="15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57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5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proofErr w:type="gramStart"/>
      <w:r w:rsidRPr="00FF505E">
        <w:rPr>
          <w:rFonts w:ascii="Courier New" w:hAnsi="Courier New"/>
          <w:rPrChange w:id="15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5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proofErr w:type="gramEnd"/>
      <w:r w:rsidRPr="00FF505E">
        <w:rPr>
          <w:rFonts w:ascii="Courier New" w:hAnsi="Courier New"/>
          <w:rPrChange w:id="15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5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ce.hacct,d.hAcct</w:t>
      </w:r>
      <w:proofErr w:type="spellEnd"/>
      <w:r w:rsidRPr="00FF505E">
        <w:rPr>
          <w:rFonts w:ascii="Courier New" w:hAnsi="Courier New"/>
          <w:rPrChange w:id="15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)       </w:t>
      </w:r>
      <w:r w:rsidRPr="00FF505E">
        <w:rPr>
          <w:rFonts w:ascii="Courier New" w:hAnsi="Courier New"/>
          <w:rPrChange w:id="15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5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accthmy</w:t>
      </w:r>
      <w:proofErr w:type="spellEnd"/>
      <w:r w:rsidRPr="00FF505E">
        <w:rPr>
          <w:rFonts w:ascii="Courier New" w:hAnsi="Courier New"/>
          <w:rPrChange w:id="15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  <w:r w:rsidRPr="00FF505E">
        <w:rPr>
          <w:rFonts w:ascii="Courier New" w:hAnsi="Courier New"/>
          <w:rPrChange w:id="15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</w:t>
      </w:r>
      <w:r w:rsidRPr="00FF505E">
        <w:rPr>
          <w:rFonts w:ascii="Courier New" w:hAnsi="Courier New"/>
          <w:rPrChange w:id="15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</w:t>
      </w:r>
    </w:p>
    <w:p w14:paraId="1B0A19DB" w14:textId="77777777" w:rsidR="00000000" w:rsidRPr="00FF505E" w:rsidRDefault="00000000" w:rsidP="00FF505E">
      <w:pPr>
        <w:pStyle w:val="PlainText"/>
        <w:rPr>
          <w:rFonts w:ascii="Courier New" w:hAnsi="Courier New"/>
          <w:rPrChange w:id="15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59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5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5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proofErr w:type="gramStart"/>
      <w:r w:rsidRPr="00FF505E">
        <w:rPr>
          <w:rFonts w:ascii="Courier New" w:hAnsi="Courier New"/>
          <w:rPrChange w:id="15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5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proofErr w:type="gramEnd"/>
      <w:r w:rsidRPr="00FF505E">
        <w:rPr>
          <w:rFonts w:ascii="Courier New" w:hAnsi="Courier New"/>
          <w:rPrChange w:id="15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(ce.cadjustment,0)       </w:t>
      </w:r>
      <w:r w:rsidRPr="00FF505E">
        <w:rPr>
          <w:rFonts w:ascii="Courier New" w:hAnsi="Courier New"/>
          <w:rPrChange w:id="15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exp                     </w:t>
      </w:r>
    </w:p>
    <w:p w14:paraId="6D8E946A" w14:textId="77777777" w:rsidR="00000000" w:rsidRPr="00FF505E" w:rsidRDefault="00000000" w:rsidP="00FF505E">
      <w:pPr>
        <w:pStyle w:val="PlainText"/>
        <w:rPr>
          <w:rFonts w:ascii="Courier New" w:hAnsi="Courier New"/>
          <w:rPrChange w:id="15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59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6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proofErr w:type="gramStart"/>
      <w:r w:rsidRPr="00FF505E">
        <w:rPr>
          <w:rFonts w:ascii="Courier New" w:hAnsi="Courier New"/>
          <w:rPrChange w:id="16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from  property</w:t>
      </w:r>
      <w:proofErr w:type="gramEnd"/>
      <w:r w:rsidRPr="00FF505E">
        <w:rPr>
          <w:rFonts w:ascii="Courier New" w:hAnsi="Courier New"/>
          <w:rPrChange w:id="16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p  </w:t>
      </w:r>
      <w:r w:rsidRPr="00FF505E">
        <w:rPr>
          <w:rFonts w:ascii="Courier New" w:hAnsi="Courier New"/>
          <w:rPrChange w:id="16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</w:t>
      </w:r>
      <w:r w:rsidRPr="00FF505E">
        <w:rPr>
          <w:rFonts w:ascii="Courier New" w:hAnsi="Courier New"/>
          <w:rPrChange w:id="16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</w:t>
      </w:r>
      <w:r w:rsidRPr="00FF505E">
        <w:rPr>
          <w:rFonts w:ascii="Courier New" w:hAnsi="Courier New"/>
          <w:rPrChange w:id="16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</w:p>
    <w:p w14:paraId="11E086A5" w14:textId="77777777" w:rsidR="00000000" w:rsidRPr="00FF505E" w:rsidRDefault="00000000" w:rsidP="00FF505E">
      <w:pPr>
        <w:pStyle w:val="PlainText"/>
        <w:rPr>
          <w:rFonts w:ascii="Courier New" w:hAnsi="Courier New"/>
          <w:rPrChange w:id="16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61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6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inner join </w:t>
      </w:r>
      <w:proofErr w:type="spellStart"/>
      <w:r w:rsidRPr="00FF505E">
        <w:rPr>
          <w:rFonts w:ascii="Courier New" w:hAnsi="Courier New"/>
          <w:rPrChange w:id="16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commpropconfig</w:t>
      </w:r>
      <w:proofErr w:type="spellEnd"/>
      <w:r w:rsidRPr="00FF505E">
        <w:rPr>
          <w:rFonts w:ascii="Courier New" w:hAnsi="Courier New"/>
          <w:rPrChange w:id="16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pc         </w:t>
      </w:r>
      <w:r w:rsidRPr="00FF505E">
        <w:rPr>
          <w:rFonts w:ascii="Courier New" w:hAnsi="Courier New"/>
          <w:rPrChange w:id="16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on </w:t>
      </w:r>
      <w:proofErr w:type="spellStart"/>
      <w:proofErr w:type="gramStart"/>
      <w:r w:rsidRPr="00FF505E">
        <w:rPr>
          <w:rFonts w:ascii="Courier New" w:hAnsi="Courier New"/>
          <w:rPrChange w:id="16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pc.hproperty</w:t>
      </w:r>
      <w:proofErr w:type="spellEnd"/>
      <w:proofErr w:type="gramEnd"/>
      <w:r w:rsidRPr="00FF505E">
        <w:rPr>
          <w:rFonts w:ascii="Courier New" w:hAnsi="Courier New"/>
          <w:rPrChange w:id="16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6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16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  <w:r w:rsidRPr="00FF505E">
        <w:rPr>
          <w:rFonts w:ascii="Courier New" w:hAnsi="Courier New"/>
          <w:rPrChange w:id="16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</w:t>
      </w:r>
      <w:r w:rsidRPr="00FF505E">
        <w:rPr>
          <w:rFonts w:ascii="Courier New" w:hAnsi="Courier New"/>
          <w:rPrChange w:id="16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</w:p>
    <w:p w14:paraId="6D9A1D37" w14:textId="77777777" w:rsidR="00000000" w:rsidRPr="00FF505E" w:rsidRDefault="00000000" w:rsidP="00FF505E">
      <w:pPr>
        <w:pStyle w:val="PlainText"/>
        <w:rPr>
          <w:rFonts w:ascii="Courier New" w:hAnsi="Courier New"/>
          <w:rPrChange w:id="16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62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6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Inner Join </w:t>
      </w:r>
      <w:proofErr w:type="spellStart"/>
      <w:r w:rsidRPr="00FF505E">
        <w:rPr>
          <w:rFonts w:ascii="Courier New" w:hAnsi="Courier New"/>
          <w:rPrChange w:id="16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Commexpenseadjustment</w:t>
      </w:r>
      <w:proofErr w:type="spellEnd"/>
      <w:r w:rsidRPr="00FF505E">
        <w:rPr>
          <w:rFonts w:ascii="Courier New" w:hAnsi="Courier New"/>
          <w:rPrChange w:id="16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16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</w:t>
      </w:r>
      <w:proofErr w:type="spellEnd"/>
      <w:r w:rsidRPr="00FF505E">
        <w:rPr>
          <w:rFonts w:ascii="Courier New" w:hAnsi="Courier New"/>
          <w:rPrChange w:id="16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on </w:t>
      </w:r>
      <w:proofErr w:type="spellStart"/>
      <w:proofErr w:type="gramStart"/>
      <w:r w:rsidRPr="00FF505E">
        <w:rPr>
          <w:rFonts w:ascii="Courier New" w:hAnsi="Courier New"/>
          <w:rPrChange w:id="16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proofErr w:type="gramEnd"/>
      <w:r w:rsidRPr="00FF505E">
        <w:rPr>
          <w:rFonts w:ascii="Courier New" w:hAnsi="Courier New"/>
          <w:rPrChange w:id="16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6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ce.hproperty</w:t>
      </w:r>
      <w:proofErr w:type="spellEnd"/>
      <w:r w:rsidRPr="00FF505E">
        <w:rPr>
          <w:rFonts w:ascii="Courier New" w:hAnsi="Courier New"/>
          <w:rPrChange w:id="16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  <w:r w:rsidRPr="00FF505E">
        <w:rPr>
          <w:rFonts w:ascii="Courier New" w:hAnsi="Courier New"/>
          <w:rPrChange w:id="16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</w:t>
      </w:r>
      <w:r w:rsidRPr="00FF505E">
        <w:rPr>
          <w:rFonts w:ascii="Courier New" w:hAnsi="Courier New"/>
          <w:rPrChange w:id="16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</w:p>
    <w:p w14:paraId="4C5FA670" w14:textId="77777777" w:rsidR="00000000" w:rsidRPr="00FF505E" w:rsidRDefault="00000000" w:rsidP="00FF505E">
      <w:pPr>
        <w:pStyle w:val="PlainText"/>
        <w:rPr>
          <w:rFonts w:ascii="Courier New" w:hAnsi="Courier New"/>
          <w:rPrChange w:id="16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64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6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left outer Join detail d               on </w:t>
      </w:r>
      <w:proofErr w:type="spellStart"/>
      <w:r w:rsidRPr="00FF505E">
        <w:rPr>
          <w:rFonts w:ascii="Courier New" w:hAnsi="Courier New"/>
          <w:rPrChange w:id="16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d.hmy</w:t>
      </w:r>
      <w:proofErr w:type="spellEnd"/>
      <w:r w:rsidRPr="00FF505E">
        <w:rPr>
          <w:rFonts w:ascii="Courier New" w:hAnsi="Courier New"/>
          <w:rPrChange w:id="16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proofErr w:type="gramStart"/>
      <w:r w:rsidRPr="00FF505E">
        <w:rPr>
          <w:rFonts w:ascii="Courier New" w:hAnsi="Courier New"/>
          <w:rPrChange w:id="16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ce.hDetail</w:t>
      </w:r>
      <w:proofErr w:type="spellEnd"/>
      <w:proofErr w:type="gramEnd"/>
      <w:r w:rsidRPr="00FF505E">
        <w:rPr>
          <w:rFonts w:ascii="Courier New" w:hAnsi="Courier New"/>
          <w:rPrChange w:id="16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r w:rsidRPr="00FF505E">
        <w:rPr>
          <w:rFonts w:ascii="Courier New" w:hAnsi="Courier New"/>
          <w:rPrChange w:id="16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</w:t>
      </w:r>
      <w:r w:rsidRPr="00FF505E">
        <w:rPr>
          <w:rFonts w:ascii="Courier New" w:hAnsi="Courier New"/>
          <w:rPrChange w:id="16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</w:p>
    <w:p w14:paraId="0C81006A" w14:textId="77777777" w:rsidR="00000000" w:rsidRPr="00FF505E" w:rsidRDefault="00000000" w:rsidP="00FF505E">
      <w:pPr>
        <w:pStyle w:val="PlainText"/>
        <w:rPr>
          <w:rFonts w:ascii="Courier New" w:hAnsi="Courier New"/>
          <w:rPrChange w:id="16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65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6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left outer Join </w:t>
      </w:r>
      <w:proofErr w:type="spellStart"/>
      <w:r w:rsidRPr="00FF505E">
        <w:rPr>
          <w:rFonts w:ascii="Courier New" w:hAnsi="Courier New"/>
          <w:rPrChange w:id="16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Commdenominator</w:t>
      </w:r>
      <w:proofErr w:type="spellEnd"/>
      <w:r w:rsidRPr="00FF505E">
        <w:rPr>
          <w:rFonts w:ascii="Courier New" w:hAnsi="Courier New"/>
          <w:rPrChange w:id="16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cd</w:t>
      </w:r>
      <w:r w:rsidRPr="00FF505E">
        <w:rPr>
          <w:rFonts w:ascii="Courier New" w:hAnsi="Courier New"/>
          <w:rPrChange w:id="16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on </w:t>
      </w:r>
      <w:proofErr w:type="spellStart"/>
      <w:r w:rsidRPr="00FF505E">
        <w:rPr>
          <w:rFonts w:ascii="Courier New" w:hAnsi="Courier New"/>
          <w:rPrChange w:id="16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cd.hmy</w:t>
      </w:r>
      <w:proofErr w:type="spellEnd"/>
      <w:r w:rsidRPr="00FF505E">
        <w:rPr>
          <w:rFonts w:ascii="Courier New" w:hAnsi="Courier New"/>
          <w:rPrChange w:id="16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proofErr w:type="gramStart"/>
      <w:r w:rsidRPr="00FF505E">
        <w:rPr>
          <w:rFonts w:ascii="Courier New" w:hAnsi="Courier New"/>
          <w:rPrChange w:id="16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ce.hDenominator</w:t>
      </w:r>
      <w:proofErr w:type="spellEnd"/>
      <w:proofErr w:type="gramEnd"/>
      <w:r w:rsidRPr="00FF505E">
        <w:rPr>
          <w:rFonts w:ascii="Courier New" w:hAnsi="Courier New"/>
          <w:rPrChange w:id="16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  <w:r w:rsidRPr="00FF505E">
        <w:rPr>
          <w:rFonts w:ascii="Courier New" w:hAnsi="Courier New"/>
          <w:rPrChange w:id="16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</w:t>
      </w:r>
      <w:r w:rsidRPr="00FF505E">
        <w:rPr>
          <w:rFonts w:ascii="Courier New" w:hAnsi="Courier New"/>
          <w:rPrChange w:id="16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</w:p>
    <w:p w14:paraId="4BF9A14C" w14:textId="77777777" w:rsidR="00000000" w:rsidRPr="00FF505E" w:rsidRDefault="00000000" w:rsidP="00FF505E">
      <w:pPr>
        <w:pStyle w:val="PlainText"/>
        <w:rPr>
          <w:rFonts w:ascii="Courier New" w:hAnsi="Courier New"/>
          <w:rPrChange w:id="16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66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6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where 1=1               </w:t>
      </w:r>
    </w:p>
    <w:p w14:paraId="42ADC2B1" w14:textId="77777777" w:rsidR="00000000" w:rsidRPr="00FF505E" w:rsidRDefault="00000000" w:rsidP="00FF505E">
      <w:pPr>
        <w:pStyle w:val="PlainText"/>
        <w:rPr>
          <w:rFonts w:ascii="Courier New" w:hAnsi="Courier New"/>
          <w:rPrChange w:id="16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67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6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#Condition1#</w:t>
      </w:r>
    </w:p>
    <w:p w14:paraId="3F57FB68" w14:textId="77777777" w:rsidR="00000000" w:rsidRPr="003C01EB" w:rsidRDefault="00000000" w:rsidP="003C01EB">
      <w:pPr>
        <w:pStyle w:val="PlainText"/>
        <w:ind w:left="-720"/>
        <w:rPr>
          <w:del w:id="1677" w:author="Chg" w:date="2024-03-25T08:35:00Z" w16du:dateUtc="2024-03-25T13:35:00Z"/>
          <w:rFonts w:ascii="Courier New" w:hAnsi="Courier New" w:cs="Courier New"/>
          <w:sz w:val="16"/>
          <w:szCs w:val="16"/>
        </w:rPr>
      </w:pPr>
      <w:r w:rsidRPr="00FF505E">
        <w:rPr>
          <w:rFonts w:ascii="Courier New" w:hAnsi="Courier New"/>
          <w:rPrChange w:id="16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and </w:t>
      </w:r>
      <w:proofErr w:type="spellStart"/>
      <w:proofErr w:type="gramStart"/>
      <w:r w:rsidRPr="00FF505E">
        <w:rPr>
          <w:rFonts w:ascii="Courier New" w:hAnsi="Courier New"/>
          <w:rPrChange w:id="16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ce.dtadjustment</w:t>
      </w:r>
      <w:proofErr w:type="spellEnd"/>
      <w:proofErr w:type="gramEnd"/>
      <w:r w:rsidRPr="00FF505E">
        <w:rPr>
          <w:rFonts w:ascii="Courier New" w:hAnsi="Courier New"/>
          <w:rPrChange w:id="16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between </w:t>
      </w:r>
      <w:del w:id="1683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>dateadd(mm,-11,(#yearend#)) and dateadd(dd,-1,(dateadd(mm,1,(#yearend#))))</w:delText>
        </w:r>
      </w:del>
    </w:p>
    <w:p w14:paraId="1F12D13A" w14:textId="2D548AFE" w:rsidR="00000000" w:rsidRPr="00FF505E" w:rsidRDefault="00000000" w:rsidP="00FF505E">
      <w:pPr>
        <w:pStyle w:val="PlainText"/>
        <w:rPr>
          <w:ins w:id="1684" w:author="Chg" w:date="2024-03-25T08:35:00Z" w16du:dateUtc="2024-03-25T13:35:00Z"/>
          <w:rFonts w:ascii="Courier New" w:hAnsi="Courier New" w:cs="Courier New"/>
        </w:rPr>
      </w:pPr>
      <w:ins w:id="1685" w:author="Chg" w:date="2024-03-25T08:35:00Z" w16du:dateUtc="2024-03-25T13:35:00Z">
        <w:r w:rsidRPr="00FF505E">
          <w:rPr>
            <w:rFonts w:ascii="Courier New" w:hAnsi="Courier New" w:cs="Courier New"/>
          </w:rPr>
          <w:t>@BegDt and @EndDt</w:t>
        </w:r>
      </w:ins>
    </w:p>
    <w:p w14:paraId="2FF15824" w14:textId="77777777" w:rsidR="00000000" w:rsidRPr="00FF505E" w:rsidRDefault="00000000" w:rsidP="00FF505E">
      <w:pPr>
        <w:pStyle w:val="PlainText"/>
        <w:rPr>
          <w:rFonts w:ascii="Courier New" w:hAnsi="Courier New"/>
          <w:rPrChange w:id="16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68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6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6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) tot on </w:t>
      </w:r>
      <w:proofErr w:type="spellStart"/>
      <w:proofErr w:type="gramStart"/>
      <w:r w:rsidRPr="00FF505E">
        <w:rPr>
          <w:rFonts w:ascii="Courier New" w:hAnsi="Courier New"/>
          <w:rPrChange w:id="16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tot.phmy</w:t>
      </w:r>
      <w:proofErr w:type="spellEnd"/>
      <w:proofErr w:type="gramEnd"/>
      <w:r w:rsidRPr="00FF505E">
        <w:rPr>
          <w:rFonts w:ascii="Courier New" w:hAnsi="Courier New"/>
          <w:rPrChange w:id="16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6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16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16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tot.accthmy</w:t>
      </w:r>
      <w:proofErr w:type="spellEnd"/>
      <w:r w:rsidRPr="00FF505E">
        <w:rPr>
          <w:rFonts w:ascii="Courier New" w:hAnsi="Courier New"/>
          <w:rPrChange w:id="16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6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a.hmy</w:t>
      </w:r>
      <w:proofErr w:type="spellEnd"/>
      <w:r w:rsidRPr="00FF505E">
        <w:rPr>
          <w:rFonts w:ascii="Courier New" w:hAnsi="Courier New"/>
          <w:rPrChange w:id="16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16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tot.exphmy</w:t>
      </w:r>
      <w:proofErr w:type="spellEnd"/>
      <w:r w:rsidRPr="00FF505E">
        <w:rPr>
          <w:rFonts w:ascii="Courier New" w:hAnsi="Courier New"/>
          <w:rPrChange w:id="17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case </w:t>
      </w:r>
      <w:proofErr w:type="spellStart"/>
      <w:r w:rsidRPr="00FF505E">
        <w:rPr>
          <w:rFonts w:ascii="Courier New" w:hAnsi="Courier New"/>
          <w:rPrChange w:id="17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tot.exphmy</w:t>
      </w:r>
      <w:proofErr w:type="spellEnd"/>
      <w:r w:rsidRPr="00FF505E">
        <w:rPr>
          <w:rFonts w:ascii="Courier New" w:hAnsi="Courier New"/>
          <w:rPrChange w:id="17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when 0 then </w:t>
      </w:r>
      <w:proofErr w:type="spellStart"/>
      <w:r w:rsidRPr="00FF505E">
        <w:rPr>
          <w:rFonts w:ascii="Courier New" w:hAnsi="Courier New"/>
          <w:rPrChange w:id="17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tot.exphmy</w:t>
      </w:r>
      <w:proofErr w:type="spellEnd"/>
      <w:r w:rsidRPr="00FF505E">
        <w:rPr>
          <w:rFonts w:ascii="Courier New" w:hAnsi="Courier New"/>
          <w:rPrChange w:id="17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else </w:t>
      </w:r>
      <w:proofErr w:type="spellStart"/>
      <w:r w:rsidRPr="00FF505E">
        <w:rPr>
          <w:rFonts w:ascii="Courier New" w:hAnsi="Courier New"/>
          <w:rPrChange w:id="17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  <w:r w:rsidRPr="00FF505E">
        <w:rPr>
          <w:rFonts w:ascii="Courier New" w:hAnsi="Courier New"/>
          <w:rPrChange w:id="17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end </w:t>
      </w:r>
    </w:p>
    <w:p w14:paraId="58CF2E26" w14:textId="77777777" w:rsidR="00000000" w:rsidRPr="00FF505E" w:rsidRDefault="00000000" w:rsidP="00FF505E">
      <w:pPr>
        <w:pStyle w:val="PlainText"/>
        <w:rPr>
          <w:ins w:id="1707" w:author="Chg" w:date="2024-03-25T08:35:00Z" w16du:dateUtc="2024-03-25T13:35:00Z"/>
          <w:rFonts w:ascii="Courier New" w:hAnsi="Courier New" w:cs="Courier New"/>
        </w:rPr>
      </w:pPr>
    </w:p>
    <w:p w14:paraId="1F2A562D" w14:textId="77777777" w:rsidR="00000000" w:rsidRPr="00FF505E" w:rsidRDefault="00000000" w:rsidP="00FF505E">
      <w:pPr>
        <w:pStyle w:val="PlainText"/>
        <w:rPr>
          <w:ins w:id="1708" w:author="Chg" w:date="2024-03-25T08:35:00Z" w16du:dateUtc="2024-03-25T13:35:00Z"/>
          <w:rFonts w:ascii="Courier New" w:hAnsi="Courier New" w:cs="Courier New"/>
        </w:rPr>
      </w:pPr>
      <w:ins w:id="1709" w:author="Chg" w:date="2024-03-25T08:35:00Z" w16du:dateUtc="2024-03-25T13:35:00Z">
        <w:r w:rsidRPr="00FF505E">
          <w:rPr>
            <w:rFonts w:ascii="Courier New" w:hAnsi="Courier New" w:cs="Courier New"/>
          </w:rPr>
          <w:tab/>
          <w:t>/* Added 02/28/24 */</w:t>
        </w:r>
      </w:ins>
    </w:p>
    <w:p w14:paraId="3638C52E" w14:textId="77777777" w:rsidR="00000000" w:rsidRPr="00FF505E" w:rsidRDefault="00000000" w:rsidP="00FF505E">
      <w:pPr>
        <w:pStyle w:val="PlainText"/>
        <w:rPr>
          <w:ins w:id="1710" w:author="Chg" w:date="2024-03-25T08:35:00Z" w16du:dateUtc="2024-03-25T13:35:00Z"/>
          <w:rFonts w:ascii="Courier New" w:hAnsi="Courier New" w:cs="Courier New"/>
        </w:rPr>
      </w:pPr>
      <w:ins w:id="1711" w:author="Chg" w:date="2024-03-25T08:35:00Z" w16du:dateUtc="2024-03-25T13:35:00Z">
        <w:r w:rsidRPr="00FF505E">
          <w:rPr>
            <w:rFonts w:ascii="Courier New" w:hAnsi="Courier New" w:cs="Courier New"/>
          </w:rPr>
          <w:tab/>
          <w:t>LEFT OUTER JOIN (</w:t>
        </w:r>
      </w:ins>
    </w:p>
    <w:p w14:paraId="3AF13E78" w14:textId="77777777" w:rsidR="00000000" w:rsidRPr="00FF505E" w:rsidRDefault="00000000" w:rsidP="00FF505E">
      <w:pPr>
        <w:pStyle w:val="PlainText"/>
        <w:rPr>
          <w:ins w:id="1712" w:author="Chg" w:date="2024-03-25T08:35:00Z" w16du:dateUtc="2024-03-25T13:35:00Z"/>
          <w:rFonts w:ascii="Courier New" w:hAnsi="Courier New" w:cs="Courier New"/>
        </w:rPr>
      </w:pPr>
      <w:ins w:id="1713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select </w:t>
        </w:r>
        <w:proofErr w:type="spellStart"/>
        <w:proofErr w:type="gramStart"/>
        <w:r w:rsidRPr="00FF505E">
          <w:rPr>
            <w:rFonts w:ascii="Courier New" w:hAnsi="Courier New" w:cs="Courier New"/>
          </w:rPr>
          <w:t>cr.hRecoveryGroup</w:t>
        </w:r>
        <w:proofErr w:type="spellEnd"/>
        <w:proofErr w:type="gramEnd"/>
        <w:r w:rsidRPr="00FF505E">
          <w:rPr>
            <w:rFonts w:ascii="Courier New" w:hAnsi="Courier New" w:cs="Courier New"/>
          </w:rPr>
          <w:t xml:space="preserve"> * 1000000  + </w:t>
        </w:r>
        <w:proofErr w:type="spellStart"/>
        <w:r w:rsidRPr="00FF505E">
          <w:rPr>
            <w:rFonts w:ascii="Courier New" w:hAnsi="Courier New" w:cs="Courier New"/>
          </w:rPr>
          <w:t>cr.hExpensePool</w:t>
        </w:r>
        <w:proofErr w:type="spellEnd"/>
        <w:r w:rsidRPr="00FF505E">
          <w:rPr>
            <w:rFonts w:ascii="Courier New" w:hAnsi="Courier New" w:cs="Courier New"/>
          </w:rPr>
          <w:t xml:space="preserve"> as </w:t>
        </w:r>
        <w:proofErr w:type="spellStart"/>
        <w:r w:rsidRPr="00FF505E">
          <w:rPr>
            <w:rFonts w:ascii="Courier New" w:hAnsi="Courier New" w:cs="Courier New"/>
          </w:rPr>
          <w:t>RecExpID</w:t>
        </w:r>
        <w:proofErr w:type="spellEnd"/>
        <w:r w:rsidRPr="00FF505E">
          <w:rPr>
            <w:rFonts w:ascii="Courier New" w:hAnsi="Courier New" w:cs="Courier New"/>
          </w:rPr>
          <w:t xml:space="preserve">, </w:t>
        </w:r>
        <w:proofErr w:type="spellStart"/>
        <w:r w:rsidRPr="00FF505E">
          <w:rPr>
            <w:rFonts w:ascii="Courier New" w:hAnsi="Courier New" w:cs="Courier New"/>
          </w:rPr>
          <w:t>cr.hExpensePool</w:t>
        </w:r>
        <w:proofErr w:type="spellEnd"/>
        <w:r w:rsidRPr="00FF505E">
          <w:rPr>
            <w:rFonts w:ascii="Courier New" w:hAnsi="Courier New" w:cs="Courier New"/>
          </w:rPr>
          <w:t xml:space="preserve">, </w:t>
        </w:r>
        <w:proofErr w:type="spellStart"/>
        <w:r w:rsidRPr="00FF505E">
          <w:rPr>
            <w:rFonts w:ascii="Courier New" w:hAnsi="Courier New" w:cs="Courier New"/>
          </w:rPr>
          <w:t>cr.hRecoveryGroup</w:t>
        </w:r>
        <w:proofErr w:type="spellEnd"/>
      </w:ins>
    </w:p>
    <w:p w14:paraId="53F64361" w14:textId="77777777" w:rsidR="00000000" w:rsidRPr="00FF505E" w:rsidRDefault="00000000" w:rsidP="00FF505E">
      <w:pPr>
        <w:pStyle w:val="PlainText"/>
        <w:rPr>
          <w:ins w:id="1714" w:author="Chg" w:date="2024-03-25T08:35:00Z" w16du:dateUtc="2024-03-25T13:35:00Z"/>
          <w:rFonts w:ascii="Courier New" w:hAnsi="Courier New" w:cs="Courier New"/>
        </w:rPr>
      </w:pPr>
      <w:ins w:id="1715" w:author="Chg" w:date="2024-03-25T08:35:00Z" w16du:dateUtc="2024-03-25T13:35:00Z">
        <w:r w:rsidRPr="00FF505E">
          <w:rPr>
            <w:rFonts w:ascii="Courier New" w:hAnsi="Courier New" w:cs="Courier New"/>
          </w:rPr>
          <w:t xml:space="preserve">  </w:t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, </w:t>
        </w:r>
        <w:proofErr w:type="spellStart"/>
        <w:r w:rsidRPr="00FF505E">
          <w:rPr>
            <w:rFonts w:ascii="Courier New" w:hAnsi="Courier New" w:cs="Courier New"/>
          </w:rPr>
          <w:t>re.hmy</w:t>
        </w:r>
        <w:proofErr w:type="spellEnd"/>
        <w:r w:rsidRPr="00FF505E">
          <w:rPr>
            <w:rFonts w:ascii="Courier New" w:hAnsi="Courier New" w:cs="Courier New"/>
          </w:rPr>
          <w:t xml:space="preserve">, </w:t>
        </w:r>
        <w:proofErr w:type="spellStart"/>
        <w:proofErr w:type="gramStart"/>
        <w:r w:rsidRPr="00FF505E">
          <w:rPr>
            <w:rFonts w:ascii="Courier New" w:hAnsi="Courier New" w:cs="Courier New"/>
          </w:rPr>
          <w:t>re.hCamRule</w:t>
        </w:r>
        <w:proofErr w:type="spellEnd"/>
        <w:proofErr w:type="gramEnd"/>
        <w:r w:rsidRPr="00FF505E">
          <w:rPr>
            <w:rFonts w:ascii="Courier New" w:hAnsi="Courier New" w:cs="Courier New"/>
          </w:rPr>
          <w:t xml:space="preserve">, </w:t>
        </w:r>
        <w:proofErr w:type="spellStart"/>
        <w:r w:rsidRPr="00FF505E">
          <w:rPr>
            <w:rFonts w:ascii="Courier New" w:hAnsi="Courier New" w:cs="Courier New"/>
          </w:rPr>
          <w:t>re.hAcct</w:t>
        </w:r>
        <w:proofErr w:type="spellEnd"/>
        <w:r w:rsidRPr="00FF505E">
          <w:rPr>
            <w:rFonts w:ascii="Courier New" w:hAnsi="Courier New" w:cs="Courier New"/>
          </w:rPr>
          <w:t xml:space="preserve">, </w:t>
        </w:r>
        <w:proofErr w:type="spellStart"/>
        <w:r w:rsidRPr="00FF505E">
          <w:rPr>
            <w:rFonts w:ascii="Courier New" w:hAnsi="Courier New" w:cs="Courier New"/>
          </w:rPr>
          <w:t>re.hPropExpensePool</w:t>
        </w:r>
        <w:proofErr w:type="spellEnd"/>
        <w:r w:rsidRPr="00FF505E">
          <w:rPr>
            <w:rFonts w:ascii="Courier New" w:hAnsi="Courier New" w:cs="Courier New"/>
          </w:rPr>
          <w:t xml:space="preserve">, </w:t>
        </w:r>
        <w:proofErr w:type="spellStart"/>
        <w:r w:rsidRPr="00FF505E">
          <w:rPr>
            <w:rFonts w:ascii="Courier New" w:hAnsi="Courier New" w:cs="Courier New"/>
          </w:rPr>
          <w:t>a.scode</w:t>
        </w:r>
        <w:proofErr w:type="spellEnd"/>
        <w:r w:rsidRPr="00FF505E">
          <w:rPr>
            <w:rFonts w:ascii="Courier New" w:hAnsi="Courier New" w:cs="Courier New"/>
          </w:rPr>
          <w:t xml:space="preserve">, </w:t>
        </w:r>
        <w:proofErr w:type="spellStart"/>
        <w:r w:rsidRPr="00FF505E">
          <w:rPr>
            <w:rFonts w:ascii="Courier New" w:hAnsi="Courier New" w:cs="Courier New"/>
          </w:rPr>
          <w:t>a.sdesc</w:t>
        </w:r>
        <w:proofErr w:type="spellEnd"/>
        <w:r w:rsidRPr="00FF505E">
          <w:rPr>
            <w:rFonts w:ascii="Courier New" w:hAnsi="Courier New" w:cs="Courier New"/>
          </w:rPr>
          <w:t xml:space="preserve">, </w:t>
        </w:r>
        <w:proofErr w:type="spellStart"/>
        <w:r w:rsidRPr="00FF505E">
          <w:rPr>
            <w:rFonts w:ascii="Courier New" w:hAnsi="Courier New" w:cs="Courier New"/>
          </w:rPr>
          <w:t>cr.hAmendment</w:t>
        </w:r>
        <w:proofErr w:type="spellEnd"/>
        <w:r w:rsidRPr="00FF505E">
          <w:rPr>
            <w:rFonts w:ascii="Courier New" w:hAnsi="Courier New" w:cs="Courier New"/>
          </w:rPr>
          <w:t xml:space="preserve">, </w:t>
        </w:r>
        <w:proofErr w:type="spellStart"/>
        <w:r w:rsidRPr="00FF505E">
          <w:rPr>
            <w:rFonts w:ascii="Courier New" w:hAnsi="Courier New" w:cs="Courier New"/>
          </w:rPr>
          <w:t>cr.htenant</w:t>
        </w:r>
        <w:proofErr w:type="spellEnd"/>
      </w:ins>
    </w:p>
    <w:p w14:paraId="2983CC83" w14:textId="77777777" w:rsidR="00000000" w:rsidRPr="00FF505E" w:rsidRDefault="00000000" w:rsidP="00FF505E">
      <w:pPr>
        <w:pStyle w:val="PlainText"/>
        <w:rPr>
          <w:ins w:id="1716" w:author="Chg" w:date="2024-03-25T08:35:00Z" w16du:dateUtc="2024-03-25T13:35:00Z"/>
          <w:rFonts w:ascii="Courier New" w:hAnsi="Courier New" w:cs="Courier New"/>
        </w:rPr>
      </w:pPr>
      <w:ins w:id="1717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from </w:t>
        </w:r>
        <w:proofErr w:type="spellStart"/>
        <w:r w:rsidRPr="00FF505E">
          <w:rPr>
            <w:rFonts w:ascii="Courier New" w:hAnsi="Courier New" w:cs="Courier New"/>
          </w:rPr>
          <w:t>commrecoveryexclude</w:t>
        </w:r>
        <w:proofErr w:type="spellEnd"/>
        <w:r w:rsidRPr="00FF505E">
          <w:rPr>
            <w:rFonts w:ascii="Courier New" w:hAnsi="Courier New" w:cs="Courier New"/>
          </w:rPr>
          <w:t xml:space="preserve"> re</w:t>
        </w:r>
      </w:ins>
    </w:p>
    <w:p w14:paraId="40498320" w14:textId="77777777" w:rsidR="00000000" w:rsidRPr="00FF505E" w:rsidRDefault="00000000" w:rsidP="00FF505E">
      <w:pPr>
        <w:pStyle w:val="PlainText"/>
        <w:rPr>
          <w:ins w:id="1718" w:author="Chg" w:date="2024-03-25T08:35:00Z" w16du:dateUtc="2024-03-25T13:35:00Z"/>
          <w:rFonts w:ascii="Courier New" w:hAnsi="Courier New" w:cs="Courier New"/>
        </w:rPr>
      </w:pPr>
      <w:ins w:id="1719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inner join acct a on </w:t>
        </w:r>
        <w:proofErr w:type="spellStart"/>
        <w:proofErr w:type="gramStart"/>
        <w:r w:rsidRPr="00FF505E">
          <w:rPr>
            <w:rFonts w:ascii="Courier New" w:hAnsi="Courier New" w:cs="Courier New"/>
          </w:rPr>
          <w:t>re.hacct</w:t>
        </w:r>
        <w:proofErr w:type="spellEnd"/>
        <w:proofErr w:type="gram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a.hmy</w:t>
        </w:r>
        <w:proofErr w:type="spellEnd"/>
      </w:ins>
    </w:p>
    <w:p w14:paraId="5F382BAE" w14:textId="77777777" w:rsidR="00000000" w:rsidRPr="00FF505E" w:rsidRDefault="00000000" w:rsidP="00FF505E">
      <w:pPr>
        <w:pStyle w:val="PlainText"/>
        <w:rPr>
          <w:ins w:id="1720" w:author="Chg" w:date="2024-03-25T08:35:00Z" w16du:dateUtc="2024-03-25T13:35:00Z"/>
          <w:rFonts w:ascii="Courier New" w:hAnsi="Courier New" w:cs="Courier New"/>
        </w:rPr>
      </w:pPr>
      <w:ins w:id="1721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inner join </w:t>
        </w:r>
        <w:proofErr w:type="spellStart"/>
        <w:r w:rsidRPr="00FF505E">
          <w:rPr>
            <w:rFonts w:ascii="Courier New" w:hAnsi="Courier New" w:cs="Courier New"/>
          </w:rPr>
          <w:t>camrule</w:t>
        </w:r>
        <w:proofErr w:type="spellEnd"/>
        <w:r w:rsidRPr="00FF505E">
          <w:rPr>
            <w:rFonts w:ascii="Courier New" w:hAnsi="Courier New" w:cs="Courier New"/>
          </w:rPr>
          <w:t xml:space="preserve"> </w:t>
        </w:r>
        <w:proofErr w:type="spellStart"/>
        <w:r w:rsidRPr="00FF505E">
          <w:rPr>
            <w:rFonts w:ascii="Courier New" w:hAnsi="Courier New" w:cs="Courier New"/>
          </w:rPr>
          <w:t>cr</w:t>
        </w:r>
        <w:proofErr w:type="spellEnd"/>
        <w:r w:rsidRPr="00FF505E">
          <w:rPr>
            <w:rFonts w:ascii="Courier New" w:hAnsi="Courier New" w:cs="Courier New"/>
          </w:rPr>
          <w:t xml:space="preserve"> on </w:t>
        </w:r>
        <w:proofErr w:type="spellStart"/>
        <w:proofErr w:type="gramStart"/>
        <w:r w:rsidRPr="00FF505E">
          <w:rPr>
            <w:rFonts w:ascii="Courier New" w:hAnsi="Courier New" w:cs="Courier New"/>
          </w:rPr>
          <w:t>re.hCamRule</w:t>
        </w:r>
        <w:proofErr w:type="spellEnd"/>
        <w:proofErr w:type="gram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cr.hmy</w:t>
        </w:r>
        <w:proofErr w:type="spellEnd"/>
      </w:ins>
    </w:p>
    <w:p w14:paraId="08F08FE0" w14:textId="77777777" w:rsidR="00000000" w:rsidRPr="00FF505E" w:rsidRDefault="00000000" w:rsidP="00FF505E">
      <w:pPr>
        <w:pStyle w:val="PlainText"/>
        <w:rPr>
          <w:ins w:id="1722" w:author="Chg" w:date="2024-03-25T08:35:00Z" w16du:dateUtc="2024-03-25T13:35:00Z"/>
          <w:rFonts w:ascii="Courier New" w:hAnsi="Courier New" w:cs="Courier New"/>
        </w:rPr>
      </w:pPr>
      <w:ins w:id="1723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inner join </w:t>
        </w:r>
        <w:proofErr w:type="spellStart"/>
        <w:r w:rsidRPr="00FF505E">
          <w:rPr>
            <w:rFonts w:ascii="Courier New" w:hAnsi="Courier New" w:cs="Courier New"/>
          </w:rPr>
          <w:t>commamendments</w:t>
        </w:r>
        <w:proofErr w:type="spellEnd"/>
        <w:r w:rsidRPr="00FF505E">
          <w:rPr>
            <w:rFonts w:ascii="Courier New" w:hAnsi="Courier New" w:cs="Courier New"/>
          </w:rPr>
          <w:t xml:space="preserve"> ca on </w:t>
        </w:r>
        <w:proofErr w:type="spellStart"/>
        <w:proofErr w:type="gramStart"/>
        <w:r w:rsidRPr="00FF505E">
          <w:rPr>
            <w:rFonts w:ascii="Courier New" w:hAnsi="Courier New" w:cs="Courier New"/>
          </w:rPr>
          <w:t>cr.htenant</w:t>
        </w:r>
        <w:proofErr w:type="spellEnd"/>
        <w:proofErr w:type="gram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ca.htenant</w:t>
        </w:r>
        <w:proofErr w:type="spellEnd"/>
        <w:r w:rsidRPr="00FF505E">
          <w:rPr>
            <w:rFonts w:ascii="Courier New" w:hAnsi="Courier New" w:cs="Courier New"/>
          </w:rPr>
          <w:t xml:space="preserve"> and </w:t>
        </w:r>
        <w:proofErr w:type="spellStart"/>
        <w:r w:rsidRPr="00FF505E">
          <w:rPr>
            <w:rFonts w:ascii="Courier New" w:hAnsi="Courier New" w:cs="Courier New"/>
          </w:rPr>
          <w:t>cr.hamendment</w:t>
        </w:r>
        <w:proofErr w:type="spell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ca.hmy</w:t>
        </w:r>
        <w:proofErr w:type="spellEnd"/>
        <w:r w:rsidRPr="00FF505E">
          <w:rPr>
            <w:rFonts w:ascii="Courier New" w:hAnsi="Courier New" w:cs="Courier New"/>
          </w:rPr>
          <w:t xml:space="preserve"> </w:t>
        </w:r>
      </w:ins>
    </w:p>
    <w:p w14:paraId="0FCC39CD" w14:textId="77777777" w:rsidR="00000000" w:rsidRPr="00FF505E" w:rsidRDefault="00000000" w:rsidP="00FF505E">
      <w:pPr>
        <w:pStyle w:val="PlainText"/>
        <w:rPr>
          <w:ins w:id="1724" w:author="Chg" w:date="2024-03-25T08:35:00Z" w16du:dateUtc="2024-03-25T13:35:00Z"/>
          <w:rFonts w:ascii="Courier New" w:hAnsi="Courier New" w:cs="Courier New"/>
        </w:rPr>
      </w:pPr>
      <w:ins w:id="1725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>AND ((</w:t>
        </w:r>
        <w:proofErr w:type="gramStart"/>
        <w:r w:rsidRPr="00FF505E">
          <w:rPr>
            <w:rFonts w:ascii="Courier New" w:hAnsi="Courier New" w:cs="Courier New"/>
          </w:rPr>
          <w:t>ISNULL(</w:t>
        </w:r>
        <w:proofErr w:type="gramEnd"/>
        <w:r w:rsidRPr="00FF505E">
          <w:rPr>
            <w:rFonts w:ascii="Courier New" w:hAnsi="Courier New" w:cs="Courier New"/>
          </w:rPr>
          <w:t>ca.dtStart,'2000-01-01') &lt;= @BegDt AND ISNULL(ca.dtEnd,'2199-12-31') &gt;= @EndDt)</w:t>
        </w:r>
      </w:ins>
    </w:p>
    <w:p w14:paraId="28D23482" w14:textId="77777777" w:rsidR="00000000" w:rsidRPr="00FF505E" w:rsidRDefault="00000000" w:rsidP="00FF505E">
      <w:pPr>
        <w:pStyle w:val="PlainText"/>
        <w:rPr>
          <w:ins w:id="1726" w:author="Chg" w:date="2024-03-25T08:35:00Z" w16du:dateUtc="2024-03-25T13:35:00Z"/>
          <w:rFonts w:ascii="Courier New" w:hAnsi="Courier New" w:cs="Courier New"/>
        </w:rPr>
      </w:pPr>
      <w:ins w:id="1727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>OR (</w:t>
        </w:r>
        <w:proofErr w:type="gramStart"/>
        <w:r w:rsidRPr="00FF505E">
          <w:rPr>
            <w:rFonts w:ascii="Courier New" w:hAnsi="Courier New" w:cs="Courier New"/>
          </w:rPr>
          <w:t>ISNULL(</w:t>
        </w:r>
        <w:proofErr w:type="gramEnd"/>
        <w:r w:rsidRPr="00FF505E">
          <w:rPr>
            <w:rFonts w:ascii="Courier New" w:hAnsi="Courier New" w:cs="Courier New"/>
          </w:rPr>
          <w:t>ca.dtStart,'2000-01-01') &lt;= @BegDt AND ISNULL(ca.dtEnd,'2199-12-31') &gt;= @BegDt)</w:t>
        </w:r>
      </w:ins>
    </w:p>
    <w:p w14:paraId="23351A32" w14:textId="77777777" w:rsidR="00000000" w:rsidRPr="00FF505E" w:rsidRDefault="00000000" w:rsidP="00FF505E">
      <w:pPr>
        <w:pStyle w:val="PlainText"/>
        <w:rPr>
          <w:ins w:id="1728" w:author="Chg" w:date="2024-03-25T08:35:00Z" w16du:dateUtc="2024-03-25T13:35:00Z"/>
          <w:rFonts w:ascii="Courier New" w:hAnsi="Courier New" w:cs="Courier New"/>
        </w:rPr>
      </w:pPr>
      <w:ins w:id="1729" w:author="Chg" w:date="2024-03-25T08:35:00Z" w16du:dateUtc="2024-03-25T13:35:00Z">
        <w:r w:rsidRPr="00FF505E">
          <w:rPr>
            <w:rFonts w:ascii="Courier New" w:hAnsi="Courier New" w:cs="Courier New"/>
          </w:rPr>
          <w:t xml:space="preserve">    </w:t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>OR (</w:t>
        </w:r>
        <w:proofErr w:type="gramStart"/>
        <w:r w:rsidRPr="00FF505E">
          <w:rPr>
            <w:rFonts w:ascii="Courier New" w:hAnsi="Courier New" w:cs="Courier New"/>
          </w:rPr>
          <w:t>ISNULL(</w:t>
        </w:r>
        <w:proofErr w:type="gramEnd"/>
        <w:r w:rsidRPr="00FF505E">
          <w:rPr>
            <w:rFonts w:ascii="Courier New" w:hAnsi="Courier New" w:cs="Courier New"/>
          </w:rPr>
          <w:t>ca.dtStart,'2000-01-01') &gt;= @BegDt AND ISNULL(ca.dtEnd,'2199-12-31') &lt;= @EndDt))</w:t>
        </w:r>
      </w:ins>
    </w:p>
    <w:p w14:paraId="473AC821" w14:textId="77777777" w:rsidR="00000000" w:rsidRPr="00FF505E" w:rsidRDefault="00000000" w:rsidP="00FF505E">
      <w:pPr>
        <w:pStyle w:val="PlainText"/>
        <w:rPr>
          <w:ins w:id="1730" w:author="Chg" w:date="2024-03-25T08:35:00Z" w16du:dateUtc="2024-03-25T13:35:00Z"/>
          <w:rFonts w:ascii="Courier New" w:hAnsi="Courier New" w:cs="Courier New"/>
        </w:rPr>
      </w:pPr>
      <w:ins w:id="1731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inner join </w:t>
        </w:r>
        <w:proofErr w:type="spellStart"/>
        <w:r w:rsidRPr="00FF505E">
          <w:rPr>
            <w:rFonts w:ascii="Courier New" w:hAnsi="Courier New" w:cs="Courier New"/>
          </w:rPr>
          <w:t>commrecoverygroup</w:t>
        </w:r>
        <w:proofErr w:type="spellEnd"/>
        <w:r w:rsidRPr="00FF505E">
          <w:rPr>
            <w:rFonts w:ascii="Courier New" w:hAnsi="Courier New" w:cs="Courier New"/>
          </w:rPr>
          <w:t xml:space="preserve"> </w:t>
        </w:r>
        <w:proofErr w:type="spellStart"/>
        <w:r w:rsidRPr="00FF505E">
          <w:rPr>
            <w:rFonts w:ascii="Courier New" w:hAnsi="Courier New" w:cs="Courier New"/>
          </w:rPr>
          <w:t>crg</w:t>
        </w:r>
        <w:proofErr w:type="spellEnd"/>
        <w:r w:rsidRPr="00FF505E">
          <w:rPr>
            <w:rFonts w:ascii="Courier New" w:hAnsi="Courier New" w:cs="Courier New"/>
          </w:rPr>
          <w:t xml:space="preserve"> on </w:t>
        </w:r>
        <w:proofErr w:type="spellStart"/>
        <w:proofErr w:type="gramStart"/>
        <w:r w:rsidRPr="00FF505E">
          <w:rPr>
            <w:rFonts w:ascii="Courier New" w:hAnsi="Courier New" w:cs="Courier New"/>
          </w:rPr>
          <w:t>cr.hRecoveryGroup</w:t>
        </w:r>
        <w:proofErr w:type="spellEnd"/>
        <w:proofErr w:type="gram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crg.hmy</w:t>
        </w:r>
        <w:proofErr w:type="spellEnd"/>
      </w:ins>
    </w:p>
    <w:p w14:paraId="351C7D45" w14:textId="77777777" w:rsidR="00000000" w:rsidRPr="00FF505E" w:rsidRDefault="00000000" w:rsidP="00FF505E">
      <w:pPr>
        <w:pStyle w:val="PlainText"/>
        <w:rPr>
          <w:ins w:id="1732" w:author="Chg" w:date="2024-03-25T08:35:00Z" w16du:dateUtc="2024-03-25T13:35:00Z"/>
          <w:rFonts w:ascii="Courier New" w:hAnsi="Courier New" w:cs="Courier New"/>
        </w:rPr>
      </w:pPr>
      <w:ins w:id="1733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/* where </w:t>
        </w:r>
        <w:proofErr w:type="spellStart"/>
        <w:proofErr w:type="gramStart"/>
        <w:r w:rsidRPr="00FF505E">
          <w:rPr>
            <w:rFonts w:ascii="Courier New" w:hAnsi="Courier New" w:cs="Courier New"/>
          </w:rPr>
          <w:t>cr.htenant</w:t>
        </w:r>
        <w:proofErr w:type="spellEnd"/>
        <w:proofErr w:type="gramEnd"/>
        <w:r w:rsidRPr="00FF505E">
          <w:rPr>
            <w:rFonts w:ascii="Courier New" w:hAnsi="Courier New" w:cs="Courier New"/>
          </w:rPr>
          <w:t xml:space="preserve"> = 14693 and </w:t>
        </w:r>
        <w:proofErr w:type="spellStart"/>
        <w:r w:rsidRPr="00FF505E">
          <w:rPr>
            <w:rFonts w:ascii="Courier New" w:hAnsi="Courier New" w:cs="Courier New"/>
          </w:rPr>
          <w:t>cr.hExpensePool</w:t>
        </w:r>
        <w:proofErr w:type="spellEnd"/>
        <w:r w:rsidRPr="00FF505E">
          <w:rPr>
            <w:rFonts w:ascii="Courier New" w:hAnsi="Courier New" w:cs="Courier New"/>
          </w:rPr>
          <w:t xml:space="preserve"> in (1188,1206) and </w:t>
        </w:r>
        <w:proofErr w:type="spellStart"/>
        <w:r w:rsidRPr="00FF505E">
          <w:rPr>
            <w:rFonts w:ascii="Courier New" w:hAnsi="Courier New" w:cs="Courier New"/>
          </w:rPr>
          <w:t>cr.hRecoveryGroup</w:t>
        </w:r>
        <w:proofErr w:type="spellEnd"/>
        <w:r w:rsidRPr="00FF505E">
          <w:rPr>
            <w:rFonts w:ascii="Courier New" w:hAnsi="Courier New" w:cs="Courier New"/>
          </w:rPr>
          <w:t xml:space="preserve"> in (3,4) */</w:t>
        </w:r>
      </w:ins>
    </w:p>
    <w:p w14:paraId="20FE8D65" w14:textId="77777777" w:rsidR="00000000" w:rsidRPr="00FF505E" w:rsidRDefault="00000000" w:rsidP="00FF505E">
      <w:pPr>
        <w:pStyle w:val="PlainText"/>
        <w:rPr>
          <w:ins w:id="1734" w:author="Chg" w:date="2024-03-25T08:35:00Z" w16du:dateUtc="2024-03-25T13:35:00Z"/>
          <w:rFonts w:ascii="Courier New" w:hAnsi="Courier New" w:cs="Courier New"/>
        </w:rPr>
      </w:pPr>
      <w:ins w:id="1735" w:author="Chg" w:date="2024-03-25T08:35:00Z" w16du:dateUtc="2024-03-25T13:35:00Z">
        <w:r w:rsidRPr="00FF505E">
          <w:rPr>
            <w:rFonts w:ascii="Courier New" w:hAnsi="Courier New" w:cs="Courier New"/>
          </w:rPr>
          <w:tab/>
          <w:t xml:space="preserve">) </w:t>
        </w:r>
        <w:proofErr w:type="spellStart"/>
        <w:r w:rsidRPr="00FF505E">
          <w:rPr>
            <w:rFonts w:ascii="Courier New" w:hAnsi="Courier New" w:cs="Courier New"/>
          </w:rPr>
          <w:t>AcctExc</w:t>
        </w:r>
        <w:proofErr w:type="spellEnd"/>
        <w:r w:rsidRPr="00FF505E">
          <w:rPr>
            <w:rFonts w:ascii="Courier New" w:hAnsi="Courier New" w:cs="Courier New"/>
          </w:rPr>
          <w:t xml:space="preserve"> on </w:t>
        </w:r>
        <w:proofErr w:type="spellStart"/>
        <w:proofErr w:type="gramStart"/>
        <w:r w:rsidRPr="00FF505E">
          <w:rPr>
            <w:rFonts w:ascii="Courier New" w:hAnsi="Courier New" w:cs="Courier New"/>
          </w:rPr>
          <w:t>acctexc.RecExpID</w:t>
        </w:r>
        <w:proofErr w:type="spellEnd"/>
        <w:proofErr w:type="gram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recgroup.RecGrpID</w:t>
        </w:r>
        <w:proofErr w:type="spellEnd"/>
        <w:r w:rsidRPr="00FF505E">
          <w:rPr>
            <w:rFonts w:ascii="Courier New" w:hAnsi="Courier New" w:cs="Courier New"/>
          </w:rPr>
          <w:t xml:space="preserve"> * 1000000 + </w:t>
        </w:r>
        <w:proofErr w:type="spellStart"/>
        <w:r w:rsidRPr="00FF505E">
          <w:rPr>
            <w:rFonts w:ascii="Courier New" w:hAnsi="Courier New" w:cs="Courier New"/>
          </w:rPr>
          <w:t>cep.hmy</w:t>
        </w:r>
        <w:proofErr w:type="spellEnd"/>
        <w:r w:rsidRPr="00FF505E">
          <w:rPr>
            <w:rFonts w:ascii="Courier New" w:hAnsi="Courier New" w:cs="Courier New"/>
          </w:rPr>
          <w:t xml:space="preserve"> and </w:t>
        </w:r>
        <w:proofErr w:type="spellStart"/>
        <w:r w:rsidRPr="00FF505E">
          <w:rPr>
            <w:rFonts w:ascii="Courier New" w:hAnsi="Courier New" w:cs="Courier New"/>
          </w:rPr>
          <w:t>acctexc.htenant</w:t>
        </w:r>
        <w:proofErr w:type="spell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t.hmyperson</w:t>
        </w:r>
        <w:proofErr w:type="spellEnd"/>
        <w:r w:rsidRPr="00FF505E">
          <w:rPr>
            <w:rFonts w:ascii="Courier New" w:hAnsi="Courier New" w:cs="Courier New"/>
          </w:rPr>
          <w:t xml:space="preserve"> and </w:t>
        </w:r>
        <w:proofErr w:type="spellStart"/>
        <w:r w:rsidRPr="00FF505E">
          <w:rPr>
            <w:rFonts w:ascii="Courier New" w:hAnsi="Courier New" w:cs="Courier New"/>
          </w:rPr>
          <w:t>acctexc.hacct</w:t>
        </w:r>
        <w:proofErr w:type="spell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a.hmy</w:t>
        </w:r>
        <w:proofErr w:type="spellEnd"/>
      </w:ins>
    </w:p>
    <w:p w14:paraId="6083208D" w14:textId="77777777" w:rsidR="00000000" w:rsidRPr="00FF505E" w:rsidRDefault="00000000" w:rsidP="00FF505E">
      <w:pPr>
        <w:pStyle w:val="PlainText"/>
        <w:rPr>
          <w:ins w:id="1736" w:author="Chg" w:date="2024-03-25T08:35:00Z" w16du:dateUtc="2024-03-25T13:35:00Z"/>
          <w:rFonts w:ascii="Courier New" w:hAnsi="Courier New" w:cs="Courier New"/>
        </w:rPr>
      </w:pPr>
    </w:p>
    <w:p w14:paraId="2184984B" w14:textId="77777777" w:rsidR="00000000" w:rsidRPr="00FF505E" w:rsidRDefault="00000000" w:rsidP="00FF505E">
      <w:pPr>
        <w:pStyle w:val="PlainText"/>
        <w:rPr>
          <w:ins w:id="1737" w:author="Chg" w:date="2024-03-25T08:35:00Z" w16du:dateUtc="2024-03-25T13:35:00Z"/>
          <w:rFonts w:ascii="Courier New" w:hAnsi="Courier New" w:cs="Courier New"/>
        </w:rPr>
      </w:pPr>
    </w:p>
    <w:p w14:paraId="76D32B44" w14:textId="77777777" w:rsidR="00000000" w:rsidRPr="00FF505E" w:rsidRDefault="00000000" w:rsidP="00FF505E">
      <w:pPr>
        <w:pStyle w:val="PlainText"/>
        <w:rPr>
          <w:ins w:id="1738" w:author="Chg" w:date="2024-03-25T08:35:00Z" w16du:dateUtc="2024-03-25T13:35:00Z"/>
          <w:rFonts w:ascii="Courier New" w:hAnsi="Courier New" w:cs="Courier New"/>
        </w:rPr>
      </w:pPr>
    </w:p>
    <w:p w14:paraId="1E2FCE7C" w14:textId="77777777" w:rsidR="00000000" w:rsidRPr="00FF505E" w:rsidRDefault="00000000" w:rsidP="00FF505E">
      <w:pPr>
        <w:pStyle w:val="PlainText"/>
        <w:rPr>
          <w:rFonts w:ascii="Courier New" w:hAnsi="Courier New"/>
          <w:rPrChange w:id="17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74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7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where 1=1   </w:t>
      </w:r>
    </w:p>
    <w:p w14:paraId="2B112B69" w14:textId="77777777" w:rsidR="00000000" w:rsidRPr="00FF505E" w:rsidRDefault="00000000" w:rsidP="00FF505E">
      <w:pPr>
        <w:pStyle w:val="PlainText"/>
        <w:rPr>
          <w:rFonts w:ascii="Courier New" w:hAnsi="Courier New"/>
          <w:rPrChange w:id="17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74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7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#Condition1#</w:t>
      </w:r>
    </w:p>
    <w:p w14:paraId="4CBB361B" w14:textId="77777777" w:rsidR="00000000" w:rsidRPr="00FF505E" w:rsidRDefault="00000000" w:rsidP="00FF505E">
      <w:pPr>
        <w:pStyle w:val="PlainText"/>
        <w:rPr>
          <w:rFonts w:ascii="Courier New" w:hAnsi="Courier New"/>
          <w:rPrChange w:id="17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74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7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#Condition2#</w:t>
      </w:r>
    </w:p>
    <w:p w14:paraId="45179747" w14:textId="77777777" w:rsidR="00000000" w:rsidRPr="00FF505E" w:rsidRDefault="00000000" w:rsidP="00FF505E">
      <w:pPr>
        <w:pStyle w:val="PlainText"/>
        <w:rPr>
          <w:ins w:id="1748" w:author="Chg" w:date="2024-03-25T08:35:00Z" w16du:dateUtc="2024-03-25T13:35:00Z"/>
          <w:rFonts w:ascii="Courier New" w:hAnsi="Courier New" w:cs="Courier New"/>
        </w:rPr>
      </w:pPr>
      <w:ins w:id="1749" w:author="Chg" w:date="2024-03-25T08:35:00Z" w16du:dateUtc="2024-03-25T13:35:00Z">
        <w:r w:rsidRPr="00FF505E">
          <w:rPr>
            <w:rFonts w:ascii="Courier New" w:hAnsi="Courier New" w:cs="Courier New"/>
          </w:rPr>
          <w:tab/>
          <w:t xml:space="preserve">and </w:t>
        </w:r>
        <w:proofErr w:type="spellStart"/>
        <w:proofErr w:type="gramStart"/>
        <w:r w:rsidRPr="00FF505E">
          <w:rPr>
            <w:rFonts w:ascii="Courier New" w:hAnsi="Courier New" w:cs="Courier New"/>
          </w:rPr>
          <w:t>acctexc.RecExpID</w:t>
        </w:r>
        <w:proofErr w:type="spellEnd"/>
        <w:proofErr w:type="gramEnd"/>
        <w:r w:rsidRPr="00FF505E">
          <w:rPr>
            <w:rFonts w:ascii="Courier New" w:hAnsi="Courier New" w:cs="Courier New"/>
          </w:rPr>
          <w:t xml:space="preserve"> is null   /* Added 2/28/24 */</w:t>
        </w:r>
        <w:r w:rsidRPr="00FF505E">
          <w:rPr>
            <w:rFonts w:ascii="Courier New" w:hAnsi="Courier New" w:cs="Courier New"/>
          </w:rPr>
          <w:tab/>
        </w:r>
      </w:ins>
    </w:p>
    <w:p w14:paraId="35136718" w14:textId="77777777" w:rsidR="00000000" w:rsidRPr="00FF505E" w:rsidRDefault="00000000" w:rsidP="00FF505E">
      <w:pPr>
        <w:pStyle w:val="PlainText"/>
        <w:rPr>
          <w:rFonts w:ascii="Courier New" w:hAnsi="Courier New"/>
          <w:rPrChange w:id="17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75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7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17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and  </w:t>
      </w:r>
      <w:proofErr w:type="spellStart"/>
      <w:r w:rsidRPr="00FF505E">
        <w:rPr>
          <w:rFonts w:ascii="Courier New" w:hAnsi="Courier New"/>
          <w:rPrChange w:id="17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tot</w:t>
      </w:r>
      <w:proofErr w:type="gramEnd"/>
      <w:r w:rsidRPr="00FF505E">
        <w:rPr>
          <w:rFonts w:ascii="Courier New" w:hAnsi="Courier New"/>
          <w:rPrChange w:id="17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.Exp</w:t>
      </w:r>
      <w:proofErr w:type="spellEnd"/>
      <w:r w:rsidRPr="00FF505E">
        <w:rPr>
          <w:rFonts w:ascii="Courier New" w:hAnsi="Courier New"/>
          <w:rPrChange w:id="17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&lt;&gt; 0 </w:t>
      </w:r>
    </w:p>
    <w:p w14:paraId="4466D790" w14:textId="77777777" w:rsidR="00000000" w:rsidRPr="00FF505E" w:rsidRDefault="00000000" w:rsidP="00FF505E">
      <w:pPr>
        <w:pStyle w:val="PlainText"/>
        <w:rPr>
          <w:rFonts w:ascii="Courier New" w:hAnsi="Courier New"/>
          <w:rPrChange w:id="17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75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7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case </w:t>
      </w:r>
      <w:proofErr w:type="spellStart"/>
      <w:r w:rsidRPr="00FF505E">
        <w:rPr>
          <w:rFonts w:ascii="Courier New" w:hAnsi="Courier New"/>
          <w:rPrChange w:id="17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17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gramStart"/>
      <w:r w:rsidRPr="00FF505E">
        <w:rPr>
          <w:rFonts w:ascii="Courier New" w:hAnsi="Courier New"/>
          <w:rPrChange w:id="17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cp.iRecoveryEOYMonth</w:t>
      </w:r>
      <w:proofErr w:type="gramEnd"/>
      <w:r w:rsidRPr="00FF505E">
        <w:rPr>
          <w:rFonts w:ascii="Courier New" w:hAnsi="Courier New"/>
          <w:rPrChange w:id="17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,0) when 0 then </w:t>
      </w:r>
      <w:proofErr w:type="spellStart"/>
      <w:r w:rsidRPr="00FF505E">
        <w:rPr>
          <w:rFonts w:ascii="Courier New" w:hAnsi="Courier New"/>
          <w:rPrChange w:id="17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pc.iRecoveryEOYMonth</w:t>
      </w:r>
      <w:proofErr w:type="spellEnd"/>
      <w:r w:rsidRPr="00FF505E">
        <w:rPr>
          <w:rFonts w:ascii="Courier New" w:hAnsi="Courier New"/>
          <w:rPrChange w:id="17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else </w:t>
      </w:r>
      <w:proofErr w:type="spellStart"/>
      <w:r w:rsidRPr="00FF505E">
        <w:rPr>
          <w:rFonts w:ascii="Courier New" w:hAnsi="Courier New"/>
          <w:rPrChange w:id="17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cp.iRecoveryEOYMonth</w:t>
      </w:r>
      <w:proofErr w:type="spellEnd"/>
      <w:r w:rsidRPr="00FF505E">
        <w:rPr>
          <w:rFonts w:ascii="Courier New" w:hAnsi="Courier New"/>
          <w:rPrChange w:id="17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end = </w:t>
      </w:r>
      <w:proofErr w:type="spellStart"/>
      <w:r w:rsidRPr="00FF505E">
        <w:rPr>
          <w:rFonts w:ascii="Courier New" w:hAnsi="Courier New"/>
          <w:rPrChange w:id="17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datepart</w:t>
      </w:r>
      <w:proofErr w:type="spellEnd"/>
      <w:r w:rsidRPr="00FF505E">
        <w:rPr>
          <w:rFonts w:ascii="Courier New" w:hAnsi="Courier New"/>
          <w:rPrChange w:id="17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(mm,(#yearend#))</w:t>
      </w:r>
    </w:p>
    <w:p w14:paraId="386892F8" w14:textId="77777777" w:rsidR="00000000" w:rsidRPr="00FF505E" w:rsidRDefault="00000000" w:rsidP="00FF505E">
      <w:pPr>
        <w:pStyle w:val="PlainText"/>
        <w:rPr>
          <w:rFonts w:ascii="Courier New" w:hAnsi="Courier New"/>
          <w:rPrChange w:id="17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77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7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exists </w:t>
      </w:r>
      <w:proofErr w:type="gramStart"/>
      <w:r w:rsidRPr="00FF505E">
        <w:rPr>
          <w:rFonts w:ascii="Courier New" w:hAnsi="Courier New"/>
          <w:rPrChange w:id="17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 select</w:t>
      </w:r>
      <w:proofErr w:type="gramEnd"/>
      <w:r w:rsidRPr="00FF505E">
        <w:rPr>
          <w:rFonts w:ascii="Courier New" w:hAnsi="Courier New"/>
          <w:rPrChange w:id="17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1 from </w:t>
      </w:r>
      <w:proofErr w:type="spellStart"/>
      <w:r w:rsidRPr="00FF505E">
        <w:rPr>
          <w:rFonts w:ascii="Courier New" w:hAnsi="Courier New"/>
          <w:rPrChange w:id="17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camrule</w:t>
      </w:r>
      <w:proofErr w:type="spellEnd"/>
      <w:r w:rsidRPr="00FF505E">
        <w:rPr>
          <w:rFonts w:ascii="Courier New" w:hAnsi="Courier New"/>
          <w:rPrChange w:id="17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17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cr</w:t>
      </w:r>
      <w:proofErr w:type="spellEnd"/>
      <w:r w:rsidRPr="00FF505E">
        <w:rPr>
          <w:rFonts w:ascii="Courier New" w:hAnsi="Courier New"/>
          <w:rPrChange w:id="17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where </w:t>
      </w:r>
      <w:proofErr w:type="spellStart"/>
      <w:r w:rsidRPr="00FF505E">
        <w:rPr>
          <w:rFonts w:ascii="Courier New" w:hAnsi="Courier New"/>
          <w:rPrChange w:id="17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cr.hexpensepool</w:t>
      </w:r>
      <w:proofErr w:type="spellEnd"/>
      <w:r w:rsidRPr="00FF505E">
        <w:rPr>
          <w:rFonts w:ascii="Courier New" w:hAnsi="Courier New"/>
          <w:rPrChange w:id="17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7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  <w:r w:rsidRPr="00FF505E">
        <w:rPr>
          <w:rFonts w:ascii="Courier New" w:hAnsi="Courier New"/>
          <w:rPrChange w:id="17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17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cr.htenant</w:t>
      </w:r>
      <w:proofErr w:type="spellEnd"/>
      <w:r w:rsidRPr="00FF505E">
        <w:rPr>
          <w:rFonts w:ascii="Courier New" w:hAnsi="Courier New"/>
          <w:rPrChange w:id="17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7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t.hmyperson</w:t>
      </w:r>
      <w:proofErr w:type="spellEnd"/>
      <w:r w:rsidRPr="00FF505E">
        <w:rPr>
          <w:rFonts w:ascii="Courier New" w:hAnsi="Courier New"/>
          <w:rPrChange w:id="17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)</w:t>
      </w:r>
    </w:p>
    <w:p w14:paraId="1EDAFDE7" w14:textId="77777777" w:rsidR="00000000" w:rsidRPr="00FF505E" w:rsidRDefault="00000000" w:rsidP="00FF505E">
      <w:pPr>
        <w:pStyle w:val="PlainText"/>
        <w:rPr>
          <w:rFonts w:ascii="Courier New" w:hAnsi="Courier New"/>
          <w:rPrChange w:id="17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78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7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not exists </w:t>
      </w:r>
      <w:proofErr w:type="gramStart"/>
      <w:r w:rsidRPr="00FF505E">
        <w:rPr>
          <w:rFonts w:ascii="Courier New" w:hAnsi="Courier New"/>
          <w:rPrChange w:id="17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 select</w:t>
      </w:r>
      <w:proofErr w:type="gramEnd"/>
      <w:r w:rsidRPr="00FF505E">
        <w:rPr>
          <w:rFonts w:ascii="Courier New" w:hAnsi="Courier New"/>
          <w:rPrChange w:id="17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1 from </w:t>
      </w:r>
      <w:proofErr w:type="spellStart"/>
      <w:r w:rsidRPr="00FF505E">
        <w:rPr>
          <w:rFonts w:ascii="Courier New" w:hAnsi="Courier New"/>
          <w:rPrChange w:id="17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commrecoveryexclude</w:t>
      </w:r>
      <w:proofErr w:type="spellEnd"/>
      <w:r w:rsidRPr="00FF505E">
        <w:rPr>
          <w:rFonts w:ascii="Courier New" w:hAnsi="Courier New"/>
          <w:rPrChange w:id="17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re where </w:t>
      </w:r>
      <w:proofErr w:type="spellStart"/>
      <w:r w:rsidRPr="00FF505E">
        <w:rPr>
          <w:rFonts w:ascii="Courier New" w:hAnsi="Courier New"/>
          <w:rPrChange w:id="17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re.hacct</w:t>
      </w:r>
      <w:proofErr w:type="spellEnd"/>
      <w:r w:rsidRPr="00FF505E">
        <w:rPr>
          <w:rFonts w:ascii="Courier New" w:hAnsi="Courier New"/>
          <w:rPrChange w:id="17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7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a.hmy</w:t>
      </w:r>
      <w:proofErr w:type="spellEnd"/>
      <w:r w:rsidRPr="00FF505E">
        <w:rPr>
          <w:rFonts w:ascii="Courier New" w:hAnsi="Courier New"/>
          <w:rPrChange w:id="17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17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re.hPropexpensepool</w:t>
      </w:r>
      <w:proofErr w:type="spellEnd"/>
      <w:r w:rsidRPr="00FF505E">
        <w:rPr>
          <w:rFonts w:ascii="Courier New" w:hAnsi="Courier New"/>
          <w:rPrChange w:id="17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8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cp.hmy</w:t>
      </w:r>
      <w:proofErr w:type="spellEnd"/>
      <w:r w:rsidRPr="00FF505E">
        <w:rPr>
          <w:rFonts w:ascii="Courier New" w:hAnsi="Courier New"/>
          <w:rPrChange w:id="18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) </w:t>
      </w:r>
    </w:p>
    <w:p w14:paraId="524B372C" w14:textId="7DF11B5B" w:rsidR="00000000" w:rsidRPr="00FF505E" w:rsidRDefault="00000000" w:rsidP="00FF505E">
      <w:pPr>
        <w:pStyle w:val="PlainText"/>
        <w:rPr>
          <w:ins w:id="1802" w:author="Chg" w:date="2024-03-25T08:35:00Z" w16du:dateUtc="2024-03-25T13:35:00Z"/>
          <w:rFonts w:ascii="Courier New" w:hAnsi="Courier New" w:cs="Courier New"/>
        </w:rPr>
      </w:pPr>
      <w:r w:rsidRPr="00FF505E">
        <w:rPr>
          <w:rFonts w:ascii="Courier New" w:hAnsi="Courier New"/>
          <w:rPrChange w:id="18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not exists </w:t>
      </w:r>
      <w:proofErr w:type="gramStart"/>
      <w:r w:rsidRPr="00FF505E">
        <w:rPr>
          <w:rFonts w:ascii="Courier New" w:hAnsi="Courier New"/>
          <w:rPrChange w:id="18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 select</w:t>
      </w:r>
      <w:proofErr w:type="gramEnd"/>
      <w:r w:rsidRPr="00FF505E">
        <w:rPr>
          <w:rFonts w:ascii="Courier New" w:hAnsi="Courier New"/>
          <w:rPrChange w:id="18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1 from </w:t>
      </w:r>
      <w:proofErr w:type="spellStart"/>
      <w:r w:rsidRPr="00FF505E">
        <w:rPr>
          <w:rFonts w:ascii="Courier New" w:hAnsi="Courier New"/>
          <w:rPrChange w:id="18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commrecoveryexclude</w:t>
      </w:r>
      <w:proofErr w:type="spellEnd"/>
      <w:r w:rsidRPr="00FF505E">
        <w:rPr>
          <w:rFonts w:ascii="Courier New" w:hAnsi="Courier New"/>
          <w:rPrChange w:id="18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re inner join </w:t>
      </w:r>
      <w:del w:id="1808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>commrecovery</w:delText>
        </w:r>
      </w:del>
      <w:proofErr w:type="spellStart"/>
      <w:ins w:id="1809" w:author="Chg" w:date="2024-03-25T08:35:00Z" w16du:dateUtc="2024-03-25T13:35:00Z">
        <w:r w:rsidRPr="00FF505E">
          <w:rPr>
            <w:rFonts w:ascii="Courier New" w:hAnsi="Courier New" w:cs="Courier New"/>
          </w:rPr>
          <w:t>camrule</w:t>
        </w:r>
      </w:ins>
      <w:proofErr w:type="spellEnd"/>
      <w:r w:rsidRPr="00FF505E">
        <w:rPr>
          <w:rFonts w:ascii="Courier New" w:hAnsi="Courier New"/>
          <w:rPrChange w:id="18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18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cr</w:t>
      </w:r>
      <w:proofErr w:type="spellEnd"/>
      <w:r w:rsidRPr="00FF505E">
        <w:rPr>
          <w:rFonts w:ascii="Courier New" w:hAnsi="Courier New"/>
          <w:rPrChange w:id="18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on </w:t>
      </w:r>
      <w:proofErr w:type="spellStart"/>
      <w:r w:rsidRPr="00FF505E">
        <w:rPr>
          <w:rFonts w:ascii="Courier New" w:hAnsi="Courier New"/>
          <w:rPrChange w:id="18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cr.hmy</w:t>
      </w:r>
      <w:proofErr w:type="spellEnd"/>
      <w:r w:rsidRPr="00FF505E">
        <w:rPr>
          <w:rFonts w:ascii="Courier New" w:hAnsi="Courier New"/>
          <w:rPrChange w:id="18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8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re.</w:t>
      </w:r>
      <w:del w:id="1816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 xml:space="preserve">hRecovery </w:delText>
        </w:r>
      </w:del>
      <w:ins w:id="1817" w:author="Chg" w:date="2024-03-25T08:35:00Z" w16du:dateUtc="2024-03-25T13:35:00Z">
        <w:r w:rsidRPr="00FF505E">
          <w:rPr>
            <w:rFonts w:ascii="Courier New" w:hAnsi="Courier New" w:cs="Courier New"/>
          </w:rPr>
          <w:t>hCamrule</w:t>
        </w:r>
        <w:proofErr w:type="spellEnd"/>
        <w:r w:rsidRPr="00FF505E">
          <w:rPr>
            <w:rFonts w:ascii="Courier New" w:hAnsi="Courier New" w:cs="Courier New"/>
          </w:rPr>
          <w:t xml:space="preserve"> </w:t>
        </w:r>
      </w:ins>
    </w:p>
    <w:p w14:paraId="2A906BED" w14:textId="0F9ED876" w:rsidR="00000000" w:rsidRPr="00FF505E" w:rsidRDefault="00000000" w:rsidP="00FF505E">
      <w:pPr>
        <w:pStyle w:val="PlainText"/>
        <w:rPr>
          <w:ins w:id="1818" w:author="Chg" w:date="2024-03-25T08:35:00Z" w16du:dateUtc="2024-03-25T13:35:00Z"/>
          <w:rFonts w:ascii="Courier New" w:hAnsi="Courier New" w:cs="Courier New"/>
        </w:rPr>
      </w:pPr>
      <w:ins w:id="1819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</w:ins>
      <w:r w:rsidRPr="00FF505E">
        <w:rPr>
          <w:rFonts w:ascii="Courier New" w:hAnsi="Courier New"/>
          <w:rPrChange w:id="18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inner join </w:t>
      </w:r>
      <w:del w:id="1821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>commrecoverygroupdet gd</w:delText>
        </w:r>
      </w:del>
      <w:proofErr w:type="spellStart"/>
      <w:ins w:id="1822" w:author="Chg" w:date="2024-03-25T08:35:00Z" w16du:dateUtc="2024-03-25T13:35:00Z">
        <w:r w:rsidRPr="00FF505E">
          <w:rPr>
            <w:rFonts w:ascii="Courier New" w:hAnsi="Courier New" w:cs="Courier New"/>
          </w:rPr>
          <w:t>commamendments</w:t>
        </w:r>
        <w:proofErr w:type="spellEnd"/>
        <w:r w:rsidRPr="00FF505E">
          <w:rPr>
            <w:rFonts w:ascii="Courier New" w:hAnsi="Courier New" w:cs="Courier New"/>
          </w:rPr>
          <w:t xml:space="preserve"> </w:t>
        </w:r>
        <w:proofErr w:type="gramStart"/>
        <w:r w:rsidRPr="00FF505E">
          <w:rPr>
            <w:rFonts w:ascii="Courier New" w:hAnsi="Courier New" w:cs="Courier New"/>
          </w:rPr>
          <w:t xml:space="preserve">ca </w:t>
        </w:r>
      </w:ins>
      <w:r w:rsidRPr="00FF505E">
        <w:rPr>
          <w:rFonts w:ascii="Courier New" w:hAnsi="Courier New"/>
          <w:rPrChange w:id="18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on</w:t>
      </w:r>
      <w:proofErr w:type="gramEnd"/>
      <w:r w:rsidRPr="00FF505E">
        <w:rPr>
          <w:rFonts w:ascii="Courier New" w:hAnsi="Courier New"/>
          <w:rPrChange w:id="18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del w:id="1825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>gd</w:delText>
        </w:r>
      </w:del>
      <w:proofErr w:type="spellStart"/>
      <w:ins w:id="1826" w:author="Chg" w:date="2024-03-25T08:35:00Z" w16du:dateUtc="2024-03-25T13:35:00Z">
        <w:r w:rsidRPr="00FF505E">
          <w:rPr>
            <w:rFonts w:ascii="Courier New" w:hAnsi="Courier New" w:cs="Courier New"/>
          </w:rPr>
          <w:t>cr.htenant</w:t>
        </w:r>
        <w:proofErr w:type="spell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ca.htenant</w:t>
        </w:r>
        <w:proofErr w:type="spellEnd"/>
        <w:r w:rsidRPr="00FF505E">
          <w:rPr>
            <w:rFonts w:ascii="Courier New" w:hAnsi="Courier New" w:cs="Courier New"/>
          </w:rPr>
          <w:t xml:space="preserve"> and </w:t>
        </w:r>
        <w:proofErr w:type="spellStart"/>
        <w:r w:rsidRPr="00FF505E">
          <w:rPr>
            <w:rFonts w:ascii="Courier New" w:hAnsi="Courier New" w:cs="Courier New"/>
          </w:rPr>
          <w:t>cr.hamendment</w:t>
        </w:r>
        <w:proofErr w:type="spell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ca</w:t>
        </w:r>
      </w:ins>
      <w:r w:rsidRPr="00FF505E">
        <w:rPr>
          <w:rFonts w:ascii="Courier New" w:hAnsi="Courier New"/>
          <w:rPrChange w:id="18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.hmy</w:t>
      </w:r>
      <w:proofErr w:type="spellEnd"/>
      <w:del w:id="1828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 xml:space="preserve"> = cr.hgroupdet </w:delText>
        </w:r>
      </w:del>
    </w:p>
    <w:p w14:paraId="01892DE1" w14:textId="77777777" w:rsidR="00000000" w:rsidRPr="00FF505E" w:rsidRDefault="00000000" w:rsidP="00FF505E">
      <w:pPr>
        <w:pStyle w:val="PlainText"/>
        <w:rPr>
          <w:ins w:id="1829" w:author="Chg" w:date="2024-03-25T08:35:00Z" w16du:dateUtc="2024-03-25T13:35:00Z"/>
          <w:rFonts w:ascii="Courier New" w:hAnsi="Courier New" w:cs="Courier New"/>
        </w:rPr>
      </w:pPr>
      <w:ins w:id="1830" w:author="Chg" w:date="2024-03-25T08:35:00Z" w16du:dateUtc="2024-03-25T13:35:00Z">
        <w:r w:rsidRPr="00FF505E">
          <w:rPr>
            <w:rFonts w:ascii="Courier New" w:hAnsi="Courier New" w:cs="Courier New"/>
          </w:rPr>
          <w:t xml:space="preserve">                </w:t>
        </w:r>
        <w:r w:rsidRPr="00FF505E">
          <w:rPr>
            <w:rFonts w:ascii="Courier New" w:hAnsi="Courier New" w:cs="Courier New"/>
          </w:rPr>
          <w:tab/>
          <w:t>AND ((</w:t>
        </w:r>
        <w:proofErr w:type="gramStart"/>
        <w:r w:rsidRPr="00FF505E">
          <w:rPr>
            <w:rFonts w:ascii="Courier New" w:hAnsi="Courier New" w:cs="Courier New"/>
          </w:rPr>
          <w:t>ISNULL(</w:t>
        </w:r>
        <w:proofErr w:type="gramEnd"/>
        <w:r w:rsidRPr="00FF505E">
          <w:rPr>
            <w:rFonts w:ascii="Courier New" w:hAnsi="Courier New" w:cs="Courier New"/>
          </w:rPr>
          <w:t>ca.dtStart,'2000-01-01') &lt;= @BegDt AND ISNULL(ca.dtEnd,'2199-12-31') &gt;= @EndDt)</w:t>
        </w:r>
      </w:ins>
    </w:p>
    <w:p w14:paraId="06B1CEDC" w14:textId="77777777" w:rsidR="00000000" w:rsidRPr="00FF505E" w:rsidRDefault="00000000" w:rsidP="00FF505E">
      <w:pPr>
        <w:pStyle w:val="PlainText"/>
        <w:rPr>
          <w:ins w:id="1831" w:author="Chg" w:date="2024-03-25T08:35:00Z" w16du:dateUtc="2024-03-25T13:35:00Z"/>
          <w:rFonts w:ascii="Courier New" w:hAnsi="Courier New" w:cs="Courier New"/>
        </w:rPr>
      </w:pPr>
      <w:ins w:id="1832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>OR (</w:t>
        </w:r>
        <w:proofErr w:type="gramStart"/>
        <w:r w:rsidRPr="00FF505E">
          <w:rPr>
            <w:rFonts w:ascii="Courier New" w:hAnsi="Courier New" w:cs="Courier New"/>
          </w:rPr>
          <w:t>ISNULL(</w:t>
        </w:r>
        <w:proofErr w:type="gramEnd"/>
        <w:r w:rsidRPr="00FF505E">
          <w:rPr>
            <w:rFonts w:ascii="Courier New" w:hAnsi="Courier New" w:cs="Courier New"/>
          </w:rPr>
          <w:t>ca.dtStart,'2000-01-01') &lt;= @BegDt AND ISNULL(ca.dtEnd,'2199-12-31') &gt;= @BegDt)</w:t>
        </w:r>
      </w:ins>
    </w:p>
    <w:p w14:paraId="6E597149" w14:textId="77777777" w:rsidR="00000000" w:rsidRPr="00FF505E" w:rsidRDefault="00000000" w:rsidP="00FF505E">
      <w:pPr>
        <w:pStyle w:val="PlainText"/>
        <w:rPr>
          <w:ins w:id="1833" w:author="Chg" w:date="2024-03-25T08:35:00Z" w16du:dateUtc="2024-03-25T13:35:00Z"/>
          <w:rFonts w:ascii="Courier New" w:hAnsi="Courier New" w:cs="Courier New"/>
        </w:rPr>
      </w:pPr>
      <w:ins w:id="1834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>OR (</w:t>
        </w:r>
        <w:proofErr w:type="gramStart"/>
        <w:r w:rsidRPr="00FF505E">
          <w:rPr>
            <w:rFonts w:ascii="Courier New" w:hAnsi="Courier New" w:cs="Courier New"/>
          </w:rPr>
          <w:t>ISNULL(</w:t>
        </w:r>
        <w:proofErr w:type="gramEnd"/>
        <w:r w:rsidRPr="00FF505E">
          <w:rPr>
            <w:rFonts w:ascii="Courier New" w:hAnsi="Courier New" w:cs="Courier New"/>
          </w:rPr>
          <w:t>ca.dtStart,'2000-01-01') &gt;= @BegDt AND ISNULL(ca.dtEnd,'2199-12-31') &lt;= @EndDt))</w:t>
        </w:r>
      </w:ins>
    </w:p>
    <w:p w14:paraId="371B01E9" w14:textId="77777777" w:rsidR="00000000" w:rsidRPr="003C01EB" w:rsidRDefault="00000000" w:rsidP="003C01EB">
      <w:pPr>
        <w:pStyle w:val="PlainText"/>
        <w:ind w:left="-720"/>
        <w:rPr>
          <w:del w:id="1835" w:author="Chg" w:date="2024-03-25T08:35:00Z" w16du:dateUtc="2024-03-25T13:35:00Z"/>
          <w:rFonts w:ascii="Courier New" w:hAnsi="Courier New" w:cs="Courier New"/>
          <w:sz w:val="16"/>
          <w:szCs w:val="16"/>
        </w:rPr>
      </w:pPr>
      <w:ins w:id="1836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</w:ins>
      <w:r w:rsidRPr="00FF505E">
        <w:rPr>
          <w:rFonts w:ascii="Courier New" w:hAnsi="Courier New"/>
          <w:rPrChange w:id="18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where </w:t>
      </w:r>
      <w:proofErr w:type="spellStart"/>
      <w:r w:rsidRPr="00FF505E">
        <w:rPr>
          <w:rFonts w:ascii="Courier New" w:hAnsi="Courier New"/>
          <w:rPrChange w:id="18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re.hacct</w:t>
      </w:r>
      <w:proofErr w:type="spellEnd"/>
      <w:r w:rsidRPr="00FF505E">
        <w:rPr>
          <w:rFonts w:ascii="Courier New" w:hAnsi="Courier New"/>
          <w:rPrChange w:id="18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8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a.hmy</w:t>
      </w:r>
      <w:proofErr w:type="spellEnd"/>
      <w:r w:rsidRPr="00FF505E">
        <w:rPr>
          <w:rFonts w:ascii="Courier New" w:hAnsi="Courier New"/>
          <w:rPrChange w:id="18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del w:id="1842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 xml:space="preserve">cr.hexpensepool = cep.hmy and gd.hprop = p.hmy  and </w:delText>
        </w:r>
      </w:del>
      <w:proofErr w:type="spellStart"/>
      <w:r w:rsidRPr="00FF505E">
        <w:rPr>
          <w:rFonts w:ascii="Courier New" w:hAnsi="Courier New"/>
          <w:rPrChange w:id="18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re.</w:t>
      </w:r>
      <w:del w:id="1844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>hmy in (select re.hmy from commrecoveryexclude re inner join camrule cr on cr.hmy = re.hCamrule where re.hacct = a.hmy and cr.hexpensepool</w:delText>
        </w:r>
      </w:del>
      <w:ins w:id="1845" w:author="Chg" w:date="2024-03-25T08:35:00Z" w16du:dateUtc="2024-03-25T13:35:00Z">
        <w:r w:rsidRPr="00FF505E">
          <w:rPr>
            <w:rFonts w:ascii="Courier New" w:hAnsi="Courier New" w:cs="Courier New"/>
          </w:rPr>
          <w:t>hpropexpensepool</w:t>
        </w:r>
      </w:ins>
      <w:proofErr w:type="spellEnd"/>
      <w:r w:rsidRPr="00FF505E">
        <w:rPr>
          <w:rFonts w:ascii="Courier New" w:hAnsi="Courier New"/>
          <w:rPrChange w:id="18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8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  <w:r w:rsidRPr="00FF505E">
        <w:rPr>
          <w:rFonts w:ascii="Courier New" w:hAnsi="Courier New"/>
          <w:rPrChange w:id="18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18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cr.htenant</w:t>
      </w:r>
      <w:proofErr w:type="spellEnd"/>
      <w:r w:rsidRPr="00FF505E">
        <w:rPr>
          <w:rFonts w:ascii="Courier New" w:hAnsi="Courier New"/>
          <w:rPrChange w:id="18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18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t.hmyperson</w:t>
      </w:r>
      <w:proofErr w:type="spellEnd"/>
      <w:del w:id="1852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>))</w:delText>
        </w:r>
      </w:del>
    </w:p>
    <w:p w14:paraId="222511FA" w14:textId="77777777" w:rsidR="00000000" w:rsidRPr="003C01EB" w:rsidRDefault="00000000" w:rsidP="003C01EB">
      <w:pPr>
        <w:pStyle w:val="PlainText"/>
        <w:ind w:left="-720"/>
        <w:rPr>
          <w:del w:id="1853" w:author="Chg" w:date="2024-03-25T08:35:00Z" w16du:dateUtc="2024-03-25T13:35:00Z"/>
          <w:rFonts w:ascii="Courier New" w:hAnsi="Courier New" w:cs="Courier New"/>
          <w:sz w:val="16"/>
          <w:szCs w:val="16"/>
        </w:rPr>
      </w:pPr>
      <w:del w:id="1854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tab/>
          <w:delText>and not exists ( select 1 from commrecoveryexclude re inner join camrule cr  on cr.hmy = re.hCamrule where re.hacct = a.hmy and cr.hexpensepool = cep.hmy and cr.htenant = t.hmyperson)</w:delText>
        </w:r>
      </w:del>
    </w:p>
    <w:p w14:paraId="785BFF08" w14:textId="032F5E7E" w:rsidR="00000000" w:rsidRPr="00FF505E" w:rsidRDefault="00000000" w:rsidP="00FF505E">
      <w:pPr>
        <w:pStyle w:val="PlainText"/>
        <w:rPr>
          <w:ins w:id="1855" w:author="Chg" w:date="2024-03-25T08:35:00Z" w16du:dateUtc="2024-03-25T13:35:00Z"/>
          <w:rFonts w:ascii="Courier New" w:hAnsi="Courier New" w:cs="Courier New"/>
        </w:rPr>
      </w:pPr>
      <w:ins w:id="1856" w:author="Chg" w:date="2024-03-25T08:35:00Z" w16du:dateUtc="2024-03-25T13:35:00Z">
        <w:r w:rsidRPr="00FF505E">
          <w:rPr>
            <w:rFonts w:ascii="Courier New" w:hAnsi="Courier New" w:cs="Courier New"/>
          </w:rPr>
          <w:t xml:space="preserve">) </w:t>
        </w:r>
      </w:ins>
    </w:p>
    <w:p w14:paraId="7C53C1BA" w14:textId="77777777" w:rsidR="00000000" w:rsidRPr="00FF505E" w:rsidRDefault="00000000" w:rsidP="00FF505E">
      <w:pPr>
        <w:pStyle w:val="PlainText"/>
        <w:rPr>
          <w:rFonts w:ascii="Courier New" w:hAnsi="Courier New"/>
          <w:rPrChange w:id="18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85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8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group by </w:t>
      </w:r>
      <w:proofErr w:type="gramStart"/>
      <w:r w:rsidRPr="00FF505E">
        <w:rPr>
          <w:rFonts w:ascii="Courier New" w:hAnsi="Courier New"/>
          <w:rPrChange w:id="18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p.hmy,p</w:t>
      </w:r>
      <w:proofErr w:type="gramEnd"/>
      <w:r w:rsidRPr="00FF505E">
        <w:rPr>
          <w:rFonts w:ascii="Courier New" w:hAnsi="Courier New"/>
          <w:rPrChange w:id="18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.scode,p.saddr1,t.scode,t.hmyperson,cep.hmy,cep.scode,cep.sdesc ,</w:t>
      </w:r>
      <w:proofErr w:type="spellStart"/>
      <w:r w:rsidRPr="00FF505E">
        <w:rPr>
          <w:rFonts w:ascii="Courier New" w:hAnsi="Courier New"/>
          <w:rPrChange w:id="18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a.hchart,a.scode,a.sdesc</w:t>
      </w:r>
      <w:proofErr w:type="spellEnd"/>
    </w:p>
    <w:p w14:paraId="343BE519" w14:textId="77777777" w:rsidR="00000000" w:rsidRPr="00FF505E" w:rsidRDefault="00000000" w:rsidP="00FF505E">
      <w:pPr>
        <w:pStyle w:val="PlainText"/>
        <w:rPr>
          <w:rFonts w:ascii="Courier New" w:hAnsi="Courier New"/>
          <w:rPrChange w:id="18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86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8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</w:p>
    <w:p w14:paraId="78D0B28A" w14:textId="77777777" w:rsidR="00000000" w:rsidRPr="00FF505E" w:rsidRDefault="00000000" w:rsidP="00FF505E">
      <w:pPr>
        <w:pStyle w:val="PlainText"/>
        <w:rPr>
          <w:rFonts w:ascii="Courier New" w:hAnsi="Courier New"/>
          <w:rPrChange w:id="18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86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8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union all</w:t>
      </w:r>
    </w:p>
    <w:p w14:paraId="795E5CC1" w14:textId="77777777" w:rsidR="00000000" w:rsidRPr="00FF505E" w:rsidRDefault="00000000" w:rsidP="00FF505E">
      <w:pPr>
        <w:pStyle w:val="PlainText"/>
        <w:rPr>
          <w:rFonts w:ascii="Courier New" w:hAnsi="Courier New"/>
          <w:rPrChange w:id="18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87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8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</w:p>
    <w:p w14:paraId="3419456F" w14:textId="77777777" w:rsidR="00000000" w:rsidRPr="00FF505E" w:rsidRDefault="00000000" w:rsidP="00FF505E">
      <w:pPr>
        <w:pStyle w:val="PlainText"/>
        <w:rPr>
          <w:rFonts w:ascii="Courier New" w:hAnsi="Courier New"/>
          <w:rPrChange w:id="18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87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8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Select   '2' </w:t>
      </w:r>
      <w:proofErr w:type="spellStart"/>
      <w:r w:rsidRPr="00FF505E">
        <w:rPr>
          <w:rFonts w:ascii="Courier New" w:hAnsi="Courier New"/>
          <w:rPrChange w:id="18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ord</w:t>
      </w:r>
      <w:proofErr w:type="spellEnd"/>
      <w:r w:rsidRPr="00FF505E">
        <w:rPr>
          <w:rFonts w:ascii="Courier New" w:hAnsi="Courier New"/>
          <w:rPrChange w:id="18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</w:t>
      </w:r>
      <w:proofErr w:type="spellStart"/>
      <w:r w:rsidRPr="00FF505E">
        <w:rPr>
          <w:rFonts w:ascii="Courier New" w:hAnsi="Courier New"/>
          <w:rPrChange w:id="18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18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             </w:t>
      </w:r>
      <w:r w:rsidRPr="00FF505E">
        <w:rPr>
          <w:rFonts w:ascii="Courier New" w:hAnsi="Courier New"/>
          <w:rPrChange w:id="18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8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8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proofErr w:type="spellStart"/>
      <w:r w:rsidRPr="00FF505E">
        <w:rPr>
          <w:rFonts w:ascii="Courier New" w:hAnsi="Courier New"/>
          <w:rPrChange w:id="18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phmy</w:t>
      </w:r>
      <w:proofErr w:type="spellEnd"/>
      <w:r w:rsidRPr="00FF505E">
        <w:rPr>
          <w:rFonts w:ascii="Courier New" w:hAnsi="Courier New"/>
          <w:rPrChange w:id="18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48898DC3" w14:textId="77777777" w:rsidR="00000000" w:rsidRPr="00FF505E" w:rsidRDefault="00000000" w:rsidP="00FF505E">
      <w:pPr>
        <w:pStyle w:val="PlainText"/>
        <w:rPr>
          <w:rFonts w:ascii="Courier New" w:hAnsi="Courier New"/>
          <w:rPrChange w:id="18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88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8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18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8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ltrim</w:t>
      </w:r>
      <w:proofErr w:type="spellEnd"/>
      <w:proofErr w:type="gramEnd"/>
      <w:r w:rsidRPr="00FF505E">
        <w:rPr>
          <w:rFonts w:ascii="Courier New" w:hAnsi="Courier New"/>
          <w:rPrChange w:id="18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8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rtrim</w:t>
      </w:r>
      <w:proofErr w:type="spellEnd"/>
      <w:r w:rsidRPr="00FF505E">
        <w:rPr>
          <w:rFonts w:ascii="Courier New" w:hAnsi="Courier New"/>
          <w:rPrChange w:id="18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8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p.scode</w:t>
      </w:r>
      <w:proofErr w:type="spellEnd"/>
      <w:r w:rsidRPr="00FF505E">
        <w:rPr>
          <w:rFonts w:ascii="Courier New" w:hAnsi="Courier New"/>
          <w:rPrChange w:id="18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))</w:t>
      </w:r>
      <w:r w:rsidRPr="00FF505E">
        <w:rPr>
          <w:rFonts w:ascii="Courier New" w:hAnsi="Courier New"/>
          <w:rPrChange w:id="18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8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8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8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proofErr w:type="spellStart"/>
      <w:r w:rsidRPr="00FF505E">
        <w:rPr>
          <w:rFonts w:ascii="Courier New" w:hAnsi="Courier New"/>
          <w:rPrChange w:id="18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pcode</w:t>
      </w:r>
      <w:proofErr w:type="spellEnd"/>
      <w:r w:rsidRPr="00FF505E">
        <w:rPr>
          <w:rFonts w:ascii="Courier New" w:hAnsi="Courier New"/>
          <w:rPrChange w:id="18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601054E5" w14:textId="77777777" w:rsidR="00000000" w:rsidRPr="00FF505E" w:rsidRDefault="00000000" w:rsidP="00FF505E">
      <w:pPr>
        <w:pStyle w:val="PlainText"/>
        <w:rPr>
          <w:rFonts w:ascii="Courier New" w:hAnsi="Courier New"/>
          <w:rPrChange w:id="19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90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9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19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9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ltrim</w:t>
      </w:r>
      <w:proofErr w:type="spellEnd"/>
      <w:proofErr w:type="gramEnd"/>
      <w:r w:rsidRPr="00FF505E">
        <w:rPr>
          <w:rFonts w:ascii="Courier New" w:hAnsi="Courier New"/>
          <w:rPrChange w:id="19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9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rtrim</w:t>
      </w:r>
      <w:proofErr w:type="spellEnd"/>
      <w:r w:rsidRPr="00FF505E">
        <w:rPr>
          <w:rFonts w:ascii="Courier New" w:hAnsi="Courier New"/>
          <w:rPrChange w:id="19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(p.saddr1))</w:t>
      </w:r>
      <w:r w:rsidRPr="00FF505E">
        <w:rPr>
          <w:rFonts w:ascii="Courier New" w:hAnsi="Courier New"/>
          <w:rPrChange w:id="19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r w:rsidRPr="00FF505E">
        <w:rPr>
          <w:rFonts w:ascii="Courier New" w:hAnsi="Courier New"/>
          <w:rPrChange w:id="19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9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PropertyDesc</w:t>
      </w:r>
      <w:proofErr w:type="spellEnd"/>
      <w:r w:rsidRPr="00FF505E">
        <w:rPr>
          <w:rFonts w:ascii="Courier New" w:hAnsi="Courier New"/>
          <w:rPrChange w:id="19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</w:p>
    <w:p w14:paraId="6D95B3F9" w14:textId="77777777" w:rsidR="00000000" w:rsidRPr="00FF505E" w:rsidRDefault="00000000" w:rsidP="00FF505E">
      <w:pPr>
        <w:pStyle w:val="PlainText"/>
        <w:rPr>
          <w:rFonts w:ascii="Courier New" w:hAnsi="Courier New"/>
          <w:rPrChange w:id="19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91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9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19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9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</w:t>
      </w:r>
      <w:proofErr w:type="gramEnd"/>
      <w:r w:rsidRPr="00FF505E">
        <w:rPr>
          <w:rFonts w:ascii="Courier New" w:hAnsi="Courier New"/>
          <w:rPrChange w:id="19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.hmyperson</w:t>
      </w:r>
      <w:proofErr w:type="spellEnd"/>
      <w:r w:rsidRPr="00FF505E">
        <w:rPr>
          <w:rFonts w:ascii="Courier New" w:hAnsi="Courier New"/>
          <w:rPrChange w:id="19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9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thmy</w:t>
      </w:r>
      <w:proofErr w:type="spellEnd"/>
    </w:p>
    <w:p w14:paraId="23264F0B" w14:textId="77777777" w:rsidR="00000000" w:rsidRPr="00FF505E" w:rsidRDefault="00000000" w:rsidP="00FF505E">
      <w:pPr>
        <w:pStyle w:val="PlainText"/>
        <w:rPr>
          <w:rFonts w:ascii="Courier New" w:hAnsi="Courier New"/>
          <w:rPrChange w:id="19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92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9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19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9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ltrim</w:t>
      </w:r>
      <w:proofErr w:type="spellEnd"/>
      <w:proofErr w:type="gramEnd"/>
      <w:r w:rsidRPr="00FF505E">
        <w:rPr>
          <w:rFonts w:ascii="Courier New" w:hAnsi="Courier New"/>
          <w:rPrChange w:id="19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9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rtrim</w:t>
      </w:r>
      <w:proofErr w:type="spellEnd"/>
      <w:r w:rsidRPr="00FF505E">
        <w:rPr>
          <w:rFonts w:ascii="Courier New" w:hAnsi="Courier New"/>
          <w:rPrChange w:id="19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9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19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9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t.scode</w:t>
      </w:r>
      <w:proofErr w:type="spellEnd"/>
      <w:r w:rsidRPr="00FF505E">
        <w:rPr>
          <w:rFonts w:ascii="Courier New" w:hAnsi="Courier New"/>
          <w:rPrChange w:id="19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,'')))</w:t>
      </w:r>
      <w:r w:rsidRPr="00FF505E">
        <w:rPr>
          <w:rFonts w:ascii="Courier New" w:hAnsi="Courier New"/>
          <w:rPrChange w:id="19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9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tscode</w:t>
      </w:r>
      <w:proofErr w:type="spellEnd"/>
    </w:p>
    <w:p w14:paraId="0FB32EF1" w14:textId="77777777" w:rsidR="00000000" w:rsidRPr="00FF505E" w:rsidRDefault="00000000" w:rsidP="00FF505E">
      <w:pPr>
        <w:pStyle w:val="PlainText"/>
        <w:rPr>
          <w:rFonts w:ascii="Courier New" w:hAnsi="Courier New"/>
          <w:rPrChange w:id="19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94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9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19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9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  <w:proofErr w:type="gramEnd"/>
      <w:r w:rsidRPr="00FF505E">
        <w:rPr>
          <w:rFonts w:ascii="Courier New" w:hAnsi="Courier New"/>
          <w:rPrChange w:id="19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r w:rsidRPr="00FF505E">
        <w:rPr>
          <w:rFonts w:ascii="Courier New" w:hAnsi="Courier New"/>
          <w:rPrChange w:id="19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                </w:t>
      </w:r>
      <w:proofErr w:type="spellStart"/>
      <w:r w:rsidRPr="00FF505E">
        <w:rPr>
          <w:rFonts w:ascii="Courier New" w:hAnsi="Courier New"/>
          <w:rPrChange w:id="19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ExpPoolId</w:t>
      </w:r>
      <w:proofErr w:type="spellEnd"/>
      <w:r w:rsidRPr="00FF505E">
        <w:rPr>
          <w:rFonts w:ascii="Courier New" w:hAnsi="Courier New"/>
          <w:rPrChange w:id="19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681C9423" w14:textId="77777777" w:rsidR="00000000" w:rsidRPr="00FF505E" w:rsidRDefault="00000000" w:rsidP="00FF505E">
      <w:pPr>
        <w:pStyle w:val="PlainText"/>
        <w:rPr>
          <w:rFonts w:ascii="Courier New" w:hAnsi="Courier New"/>
          <w:rPrChange w:id="19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95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9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19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9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ltrim</w:t>
      </w:r>
      <w:proofErr w:type="spellEnd"/>
      <w:proofErr w:type="gramEnd"/>
      <w:r w:rsidRPr="00FF505E">
        <w:rPr>
          <w:rFonts w:ascii="Courier New" w:hAnsi="Courier New"/>
          <w:rPrChange w:id="19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9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rtrim</w:t>
      </w:r>
      <w:proofErr w:type="spellEnd"/>
      <w:r w:rsidRPr="00FF505E">
        <w:rPr>
          <w:rFonts w:ascii="Courier New" w:hAnsi="Courier New"/>
          <w:rPrChange w:id="19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9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cep.scode</w:t>
      </w:r>
      <w:proofErr w:type="spellEnd"/>
      <w:r w:rsidRPr="00FF505E">
        <w:rPr>
          <w:rFonts w:ascii="Courier New" w:hAnsi="Courier New"/>
          <w:rPrChange w:id="19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)) </w:t>
      </w:r>
      <w:r w:rsidRPr="00FF505E">
        <w:rPr>
          <w:rFonts w:ascii="Courier New" w:hAnsi="Courier New"/>
          <w:rPrChange w:id="19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proofErr w:type="spellStart"/>
      <w:r w:rsidRPr="00FF505E">
        <w:rPr>
          <w:rFonts w:ascii="Courier New" w:hAnsi="Courier New"/>
          <w:rPrChange w:id="19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ExpPoolCode</w:t>
      </w:r>
      <w:proofErr w:type="spellEnd"/>
      <w:r w:rsidRPr="00FF505E">
        <w:rPr>
          <w:rFonts w:ascii="Courier New" w:hAnsi="Courier New"/>
          <w:rPrChange w:id="19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2B6BF296" w14:textId="77777777" w:rsidR="00000000" w:rsidRPr="00FF505E" w:rsidRDefault="00000000" w:rsidP="00FF505E">
      <w:pPr>
        <w:pStyle w:val="PlainText"/>
        <w:rPr>
          <w:rFonts w:ascii="Courier New" w:hAnsi="Courier New"/>
          <w:rPrChange w:id="19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97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9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19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19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ltrim</w:t>
      </w:r>
      <w:proofErr w:type="spellEnd"/>
      <w:proofErr w:type="gramEnd"/>
      <w:r w:rsidRPr="00FF505E">
        <w:rPr>
          <w:rFonts w:ascii="Courier New" w:hAnsi="Courier New"/>
          <w:rPrChange w:id="19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9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rtrim</w:t>
      </w:r>
      <w:proofErr w:type="spellEnd"/>
      <w:r w:rsidRPr="00FF505E">
        <w:rPr>
          <w:rFonts w:ascii="Courier New" w:hAnsi="Courier New"/>
          <w:rPrChange w:id="19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19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cep.sdesc</w:t>
      </w:r>
      <w:proofErr w:type="spellEnd"/>
      <w:r w:rsidRPr="00FF505E">
        <w:rPr>
          <w:rFonts w:ascii="Courier New" w:hAnsi="Courier New"/>
          <w:rPrChange w:id="19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)) </w:t>
      </w:r>
      <w:r w:rsidRPr="00FF505E">
        <w:rPr>
          <w:rFonts w:ascii="Courier New" w:hAnsi="Courier New"/>
          <w:rPrChange w:id="19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proofErr w:type="spellStart"/>
      <w:r w:rsidRPr="00FF505E">
        <w:rPr>
          <w:rFonts w:ascii="Courier New" w:hAnsi="Courier New"/>
          <w:rPrChange w:id="19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ExpDesc</w:t>
      </w:r>
      <w:proofErr w:type="spellEnd"/>
      <w:r w:rsidRPr="00FF505E">
        <w:rPr>
          <w:rFonts w:ascii="Courier New" w:hAnsi="Courier New"/>
          <w:rPrChange w:id="19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67461F3C" w14:textId="77777777" w:rsidR="00000000" w:rsidRPr="00FF505E" w:rsidRDefault="00000000" w:rsidP="00FF505E">
      <w:pPr>
        <w:pStyle w:val="PlainText"/>
        <w:rPr>
          <w:rFonts w:ascii="Courier New" w:hAnsi="Courier New"/>
          <w:rPrChange w:id="19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98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9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,'' </w:t>
      </w:r>
      <w:r w:rsidRPr="00FF505E">
        <w:rPr>
          <w:rFonts w:ascii="Courier New" w:hAnsi="Courier New"/>
          <w:rPrChange w:id="19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r w:rsidRPr="00FF505E">
        <w:rPr>
          <w:rFonts w:ascii="Courier New" w:hAnsi="Courier New"/>
          <w:rPrChange w:id="19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19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19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ChartId</w:t>
      </w:r>
      <w:proofErr w:type="spellEnd"/>
      <w:r w:rsidRPr="00FF505E">
        <w:rPr>
          <w:rFonts w:ascii="Courier New" w:hAnsi="Courier New"/>
          <w:rPrChange w:id="19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08292A3A" w14:textId="77777777" w:rsidR="00000000" w:rsidRPr="00FF505E" w:rsidRDefault="00000000" w:rsidP="00FF505E">
      <w:pPr>
        <w:pStyle w:val="PlainText"/>
        <w:rPr>
          <w:rFonts w:ascii="Courier New" w:hAnsi="Courier New"/>
          <w:rPrChange w:id="19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199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19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,'' </w:t>
      </w:r>
      <w:r w:rsidRPr="00FF505E">
        <w:rPr>
          <w:rFonts w:ascii="Courier New" w:hAnsi="Courier New"/>
          <w:rPrChange w:id="20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r w:rsidRPr="00FF505E">
        <w:rPr>
          <w:rFonts w:ascii="Courier New" w:hAnsi="Courier New"/>
          <w:rPrChange w:id="20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0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AcctCode</w:t>
      </w:r>
      <w:proofErr w:type="spellEnd"/>
      <w:r w:rsidRPr="00FF505E">
        <w:rPr>
          <w:rFonts w:ascii="Courier New" w:hAnsi="Courier New"/>
          <w:rPrChange w:id="20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2E4595FD" w14:textId="77777777" w:rsidR="00000000" w:rsidRPr="00FF505E" w:rsidRDefault="00000000" w:rsidP="00FF505E">
      <w:pPr>
        <w:pStyle w:val="PlainText"/>
        <w:rPr>
          <w:rFonts w:ascii="Courier New" w:hAnsi="Courier New"/>
          <w:rPrChange w:id="20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00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0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,''</w:t>
      </w:r>
      <w:r w:rsidRPr="00FF505E">
        <w:rPr>
          <w:rFonts w:ascii="Courier New" w:hAnsi="Courier New"/>
          <w:rPrChange w:id="20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r w:rsidRPr="00FF505E">
        <w:rPr>
          <w:rFonts w:ascii="Courier New" w:hAnsi="Courier New"/>
          <w:rPrChange w:id="20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r w:rsidRPr="00FF505E">
        <w:rPr>
          <w:rFonts w:ascii="Courier New" w:hAnsi="Courier New"/>
          <w:rPrChange w:id="20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0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adesc</w:t>
      </w:r>
      <w:proofErr w:type="spellEnd"/>
      <w:r w:rsidRPr="00FF505E">
        <w:rPr>
          <w:rFonts w:ascii="Courier New" w:hAnsi="Courier New"/>
          <w:rPrChange w:id="20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</w:p>
    <w:p w14:paraId="3E97D71D" w14:textId="77777777" w:rsidR="00000000" w:rsidRPr="00FF505E" w:rsidRDefault="00000000" w:rsidP="00FF505E">
      <w:pPr>
        <w:pStyle w:val="PlainText"/>
        <w:rPr>
          <w:rFonts w:ascii="Courier New" w:hAnsi="Courier New"/>
          <w:rPrChange w:id="20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02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0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,0</w:t>
      </w:r>
      <w:r w:rsidRPr="00FF505E">
        <w:rPr>
          <w:rFonts w:ascii="Courier New" w:hAnsi="Courier New"/>
          <w:rPrChange w:id="20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         </w:t>
      </w:r>
      <w:r w:rsidRPr="00FF505E">
        <w:rPr>
          <w:rFonts w:ascii="Courier New" w:hAnsi="Courier New"/>
          <w:rPrChange w:id="20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0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TotExp</w:t>
      </w:r>
      <w:proofErr w:type="spellEnd"/>
      <w:r w:rsidRPr="00FF505E">
        <w:rPr>
          <w:rFonts w:ascii="Courier New" w:hAnsi="Courier New"/>
          <w:rPrChange w:id="20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622442F5" w14:textId="77777777" w:rsidR="00000000" w:rsidRPr="00FF505E" w:rsidRDefault="00000000" w:rsidP="00FF505E">
      <w:pPr>
        <w:pStyle w:val="PlainText"/>
        <w:rPr>
          <w:rFonts w:ascii="Courier New" w:hAnsi="Courier New"/>
          <w:rPrChange w:id="20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03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0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20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20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AdjTotal.ExpOp</w:t>
      </w:r>
      <w:proofErr w:type="spellEnd"/>
      <w:proofErr w:type="gramEnd"/>
      <w:r w:rsidRPr="00FF505E">
        <w:rPr>
          <w:rFonts w:ascii="Courier New" w:hAnsi="Courier New"/>
          <w:rPrChange w:id="20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0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ExpOp</w:t>
      </w:r>
      <w:proofErr w:type="spellEnd"/>
    </w:p>
    <w:p w14:paraId="24299F86" w14:textId="77777777" w:rsidR="00000000" w:rsidRPr="00FF505E" w:rsidRDefault="00000000" w:rsidP="00FF505E">
      <w:pPr>
        <w:pStyle w:val="PlainText"/>
        <w:rPr>
          <w:rFonts w:ascii="Courier New" w:hAnsi="Courier New"/>
          <w:rPrChange w:id="20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04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0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20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20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AdjTotal.GrossUp</w:t>
      </w:r>
      <w:proofErr w:type="spellEnd"/>
      <w:proofErr w:type="gramEnd"/>
      <w:r w:rsidRPr="00FF505E">
        <w:rPr>
          <w:rFonts w:ascii="Courier New" w:hAnsi="Courier New"/>
          <w:rPrChange w:id="20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r w:rsidRPr="00FF505E">
        <w:rPr>
          <w:rFonts w:ascii="Courier New" w:hAnsi="Courier New"/>
          <w:rPrChange w:id="20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0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GrossUp</w:t>
      </w:r>
      <w:proofErr w:type="spellEnd"/>
    </w:p>
    <w:p w14:paraId="6BD9AE72" w14:textId="77777777" w:rsidR="00000000" w:rsidRPr="00FF505E" w:rsidRDefault="00000000" w:rsidP="00FF505E">
      <w:pPr>
        <w:pStyle w:val="PlainText"/>
        <w:rPr>
          <w:rFonts w:ascii="Courier New" w:hAnsi="Courier New"/>
          <w:rPrChange w:id="20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05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0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20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20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AdjTotal.RecoveryFactor</w:t>
      </w:r>
      <w:proofErr w:type="spellEnd"/>
      <w:proofErr w:type="gramEnd"/>
      <w:r w:rsidRPr="00FF505E">
        <w:rPr>
          <w:rFonts w:ascii="Courier New" w:hAnsi="Courier New"/>
          <w:rPrChange w:id="20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0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RecoveryFactor</w:t>
      </w:r>
      <w:proofErr w:type="spellEnd"/>
    </w:p>
    <w:p w14:paraId="1906324B" w14:textId="418EE90D" w:rsidR="00000000" w:rsidRPr="00FF505E" w:rsidRDefault="00000000" w:rsidP="00FF505E">
      <w:pPr>
        <w:pStyle w:val="PlainText"/>
        <w:rPr>
          <w:rFonts w:ascii="Courier New" w:hAnsi="Courier New"/>
          <w:rPrChange w:id="20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06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0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20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,case</w:t>
      </w:r>
      <w:proofErr w:type="gramEnd"/>
      <w:r w:rsidRPr="00FF505E">
        <w:rPr>
          <w:rFonts w:ascii="Courier New" w:hAnsi="Courier New"/>
          <w:rPrChange w:id="20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when (</w:t>
      </w:r>
      <w:proofErr w:type="spellStart"/>
      <w:r w:rsidRPr="00FF505E">
        <w:rPr>
          <w:rFonts w:ascii="Courier New" w:hAnsi="Courier New"/>
          <w:rPrChange w:id="20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t.dtleasefrom</w:t>
      </w:r>
      <w:proofErr w:type="spellEnd"/>
      <w:r w:rsidRPr="00FF505E">
        <w:rPr>
          <w:rFonts w:ascii="Courier New" w:hAnsi="Courier New"/>
          <w:rPrChange w:id="20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&gt; </w:t>
      </w:r>
      <w:del w:id="2068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>dateadd(mm,-11,(#yearend#))</w:delText>
        </w:r>
      </w:del>
      <w:ins w:id="2069" w:author="Chg" w:date="2024-03-25T08:35:00Z" w16du:dateUtc="2024-03-25T13:35:00Z">
        <w:r w:rsidRPr="00FF505E">
          <w:rPr>
            <w:rFonts w:ascii="Courier New" w:hAnsi="Courier New" w:cs="Courier New"/>
          </w:rPr>
          <w:t>@BegDt</w:t>
        </w:r>
      </w:ins>
      <w:r w:rsidRPr="00FF505E">
        <w:rPr>
          <w:rFonts w:ascii="Courier New" w:hAnsi="Courier New"/>
          <w:rPrChange w:id="20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20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t.dtleasefrom</w:t>
      </w:r>
      <w:proofErr w:type="spellEnd"/>
      <w:r w:rsidRPr="00FF505E">
        <w:rPr>
          <w:rFonts w:ascii="Courier New" w:hAnsi="Courier New"/>
          <w:rPrChange w:id="20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&lt; </w:t>
      </w:r>
      <w:del w:id="2073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>dateadd(dd,-1,(dateadd(mm,1,(#yearend#)))))</w:delText>
        </w:r>
      </w:del>
      <w:ins w:id="2074" w:author="Chg" w:date="2024-03-25T08:35:00Z" w16du:dateUtc="2024-03-25T13:35:00Z">
        <w:r w:rsidRPr="00FF505E">
          <w:rPr>
            <w:rFonts w:ascii="Courier New" w:hAnsi="Courier New" w:cs="Courier New"/>
          </w:rPr>
          <w:t>@EndDt)</w:t>
        </w:r>
      </w:ins>
      <w:r w:rsidRPr="00FF505E">
        <w:rPr>
          <w:rFonts w:ascii="Courier New" w:hAnsi="Courier New"/>
          <w:rPrChange w:id="20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or</w:t>
      </w:r>
    </w:p>
    <w:p w14:paraId="1DC429DC" w14:textId="755D6376" w:rsidR="00000000" w:rsidRPr="00FF505E" w:rsidRDefault="00000000" w:rsidP="00FF505E">
      <w:pPr>
        <w:pStyle w:val="PlainText"/>
        <w:rPr>
          <w:rFonts w:ascii="Courier New" w:hAnsi="Courier New"/>
          <w:rPrChange w:id="20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07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0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(</w:t>
      </w:r>
      <w:proofErr w:type="spellStart"/>
      <w:proofErr w:type="gramStart"/>
      <w:r w:rsidRPr="00FF505E">
        <w:rPr>
          <w:rFonts w:ascii="Courier New" w:hAnsi="Courier New"/>
          <w:rPrChange w:id="20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t.dtleaseto</w:t>
      </w:r>
      <w:proofErr w:type="spellEnd"/>
      <w:proofErr w:type="gramEnd"/>
      <w:r w:rsidRPr="00FF505E">
        <w:rPr>
          <w:rFonts w:ascii="Courier New" w:hAnsi="Courier New"/>
          <w:rPrChange w:id="20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&gt; </w:t>
      </w:r>
      <w:del w:id="2082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>dateadd(mm,-11,(#yearend#))</w:delText>
        </w:r>
      </w:del>
      <w:ins w:id="2083" w:author="Chg" w:date="2024-03-25T08:35:00Z" w16du:dateUtc="2024-03-25T13:35:00Z">
        <w:r w:rsidRPr="00FF505E">
          <w:rPr>
            <w:rFonts w:ascii="Courier New" w:hAnsi="Courier New" w:cs="Courier New"/>
          </w:rPr>
          <w:t>@BegDt</w:t>
        </w:r>
      </w:ins>
      <w:r w:rsidRPr="00FF505E">
        <w:rPr>
          <w:rFonts w:ascii="Courier New" w:hAnsi="Courier New"/>
          <w:rPrChange w:id="20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20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t.dtleaseto</w:t>
      </w:r>
      <w:proofErr w:type="spellEnd"/>
      <w:r w:rsidRPr="00FF505E">
        <w:rPr>
          <w:rFonts w:ascii="Courier New" w:hAnsi="Courier New"/>
          <w:rPrChange w:id="20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&lt; </w:t>
      </w:r>
      <w:del w:id="2087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>dateadd(dd,-1,(dateadd(mm,1,(#yearend#)))))</w:delText>
        </w:r>
      </w:del>
      <w:ins w:id="2088" w:author="Chg" w:date="2024-03-25T08:35:00Z" w16du:dateUtc="2024-03-25T13:35:00Z">
        <w:r w:rsidRPr="00FF505E">
          <w:rPr>
            <w:rFonts w:ascii="Courier New" w:hAnsi="Courier New" w:cs="Courier New"/>
          </w:rPr>
          <w:t>@EndDt)</w:t>
        </w:r>
      </w:ins>
      <w:r w:rsidRPr="00FF505E">
        <w:rPr>
          <w:rFonts w:ascii="Courier New" w:hAnsi="Courier New"/>
          <w:rPrChange w:id="20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r w:rsidRPr="00FF505E">
        <w:rPr>
          <w:rFonts w:ascii="Courier New" w:hAnsi="Courier New"/>
          <w:rPrChange w:id="20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0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</w:t>
      </w:r>
    </w:p>
    <w:p w14:paraId="0986A2C2" w14:textId="77777777" w:rsidR="00000000" w:rsidRPr="00FF505E" w:rsidRDefault="00000000" w:rsidP="00FF505E">
      <w:pPr>
        <w:pStyle w:val="PlainText"/>
        <w:rPr>
          <w:rFonts w:ascii="Courier New" w:hAnsi="Courier New"/>
          <w:rPrChange w:id="20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09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0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then 1 </w:t>
      </w:r>
    </w:p>
    <w:p w14:paraId="0D1EAB0C" w14:textId="77777777" w:rsidR="00000000" w:rsidRPr="00FF505E" w:rsidRDefault="00000000" w:rsidP="00FF505E">
      <w:pPr>
        <w:pStyle w:val="PlainText"/>
        <w:rPr>
          <w:rFonts w:ascii="Courier New" w:hAnsi="Courier New"/>
          <w:rPrChange w:id="20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09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0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else 0 </w:t>
      </w:r>
      <w:proofErr w:type="gramStart"/>
      <w:r w:rsidRPr="00FF505E">
        <w:rPr>
          <w:rFonts w:ascii="Courier New" w:hAnsi="Courier New"/>
          <w:rPrChange w:id="20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end  </w:t>
      </w:r>
      <w:proofErr w:type="spellStart"/>
      <w:r w:rsidRPr="00FF505E">
        <w:rPr>
          <w:rFonts w:ascii="Courier New" w:hAnsi="Courier New"/>
          <w:rPrChange w:id="20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PartialYear</w:t>
      </w:r>
      <w:proofErr w:type="spellEnd"/>
      <w:proofErr w:type="gramEnd"/>
    </w:p>
    <w:p w14:paraId="6C94922B" w14:textId="77777777" w:rsidR="00000000" w:rsidRPr="00FF505E" w:rsidRDefault="00000000" w:rsidP="00FF505E">
      <w:pPr>
        <w:pStyle w:val="PlainText"/>
        <w:rPr>
          <w:rFonts w:ascii="Courier New" w:hAnsi="Courier New"/>
          <w:rPrChange w:id="21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10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1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from Property p  </w:t>
      </w:r>
    </w:p>
    <w:p w14:paraId="1AB87F46" w14:textId="77777777" w:rsidR="00000000" w:rsidRPr="00FF505E" w:rsidRDefault="00000000" w:rsidP="00FF505E">
      <w:pPr>
        <w:pStyle w:val="PlainText"/>
        <w:rPr>
          <w:rFonts w:ascii="Courier New" w:hAnsi="Courier New"/>
          <w:rPrChange w:id="21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10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1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21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commpropconfig</w:t>
      </w:r>
      <w:proofErr w:type="spellEnd"/>
      <w:r w:rsidRPr="00FF505E">
        <w:rPr>
          <w:rFonts w:ascii="Courier New" w:hAnsi="Courier New"/>
          <w:rPrChange w:id="21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pc         on </w:t>
      </w:r>
      <w:proofErr w:type="spellStart"/>
      <w:proofErr w:type="gramStart"/>
      <w:r w:rsidRPr="00FF505E">
        <w:rPr>
          <w:rFonts w:ascii="Courier New" w:hAnsi="Courier New"/>
          <w:rPrChange w:id="21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pc.hproperty</w:t>
      </w:r>
      <w:proofErr w:type="spellEnd"/>
      <w:proofErr w:type="gramEnd"/>
      <w:r w:rsidRPr="00FF505E">
        <w:rPr>
          <w:rFonts w:ascii="Courier New" w:hAnsi="Courier New"/>
          <w:rPrChange w:id="21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1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</w:p>
    <w:p w14:paraId="32F75974" w14:textId="77777777" w:rsidR="00000000" w:rsidRPr="00FF505E" w:rsidRDefault="00000000" w:rsidP="00FF505E">
      <w:pPr>
        <w:pStyle w:val="PlainText"/>
        <w:rPr>
          <w:rFonts w:ascii="Courier New" w:hAnsi="Courier New"/>
          <w:rPrChange w:id="21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11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1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tenant </w:t>
      </w:r>
      <w:proofErr w:type="spellStart"/>
      <w:r w:rsidRPr="00FF505E">
        <w:rPr>
          <w:rFonts w:ascii="Courier New" w:hAnsi="Courier New"/>
          <w:rPrChange w:id="21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t </w:t>
      </w:r>
      <w:r w:rsidRPr="00FF505E">
        <w:rPr>
          <w:rFonts w:ascii="Courier New" w:hAnsi="Courier New"/>
          <w:rPrChange w:id="21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1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on</w:t>
      </w:r>
      <w:proofErr w:type="spellEnd"/>
      <w:r w:rsidRPr="00FF505E">
        <w:rPr>
          <w:rFonts w:ascii="Courier New" w:hAnsi="Courier New"/>
          <w:rPrChange w:id="21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proofErr w:type="gramStart"/>
      <w:r w:rsidRPr="00FF505E">
        <w:rPr>
          <w:rFonts w:ascii="Courier New" w:hAnsi="Courier New"/>
          <w:rPrChange w:id="21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t.hproperty</w:t>
      </w:r>
      <w:proofErr w:type="spellEnd"/>
      <w:proofErr w:type="gramEnd"/>
      <w:r w:rsidRPr="00FF505E">
        <w:rPr>
          <w:rFonts w:ascii="Courier New" w:hAnsi="Courier New"/>
          <w:rPrChange w:id="21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1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</w:p>
    <w:p w14:paraId="562F7362" w14:textId="77777777" w:rsidR="00000000" w:rsidRPr="00FF505E" w:rsidRDefault="00000000" w:rsidP="00FF505E">
      <w:pPr>
        <w:pStyle w:val="PlainText"/>
        <w:rPr>
          <w:rFonts w:ascii="Courier New" w:hAnsi="Courier New"/>
          <w:rPrChange w:id="21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12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1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21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CommPropExpensePool</w:t>
      </w:r>
      <w:proofErr w:type="spellEnd"/>
      <w:r w:rsidRPr="00FF505E">
        <w:rPr>
          <w:rFonts w:ascii="Courier New" w:hAnsi="Courier New"/>
          <w:rPrChange w:id="21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cp    on </w:t>
      </w:r>
      <w:proofErr w:type="spellStart"/>
      <w:proofErr w:type="gramStart"/>
      <w:r w:rsidRPr="00FF505E">
        <w:rPr>
          <w:rFonts w:ascii="Courier New" w:hAnsi="Courier New"/>
          <w:rPrChange w:id="21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cp.hProperty</w:t>
      </w:r>
      <w:proofErr w:type="spellEnd"/>
      <w:proofErr w:type="gramEnd"/>
      <w:r w:rsidRPr="00FF505E">
        <w:rPr>
          <w:rFonts w:ascii="Courier New" w:hAnsi="Courier New"/>
          <w:rPrChange w:id="21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1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21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756A51F0" w14:textId="77777777" w:rsidR="00000000" w:rsidRPr="00FF505E" w:rsidRDefault="00000000" w:rsidP="00FF505E">
      <w:pPr>
        <w:pStyle w:val="PlainText"/>
        <w:rPr>
          <w:rFonts w:ascii="Courier New" w:hAnsi="Courier New"/>
          <w:rPrChange w:id="21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13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1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21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CommExpensePool</w:t>
      </w:r>
      <w:proofErr w:type="spellEnd"/>
      <w:r w:rsidRPr="00FF505E">
        <w:rPr>
          <w:rFonts w:ascii="Courier New" w:hAnsi="Courier New"/>
          <w:rPrChange w:id="21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cep       on </w:t>
      </w:r>
      <w:proofErr w:type="spellStart"/>
      <w:proofErr w:type="gramStart"/>
      <w:r w:rsidRPr="00FF505E">
        <w:rPr>
          <w:rFonts w:ascii="Courier New" w:hAnsi="Courier New"/>
          <w:rPrChange w:id="21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  <w:proofErr w:type="gramEnd"/>
      <w:r w:rsidRPr="00FF505E">
        <w:rPr>
          <w:rFonts w:ascii="Courier New" w:hAnsi="Courier New"/>
          <w:rPrChange w:id="21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1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cp.hExpensepool</w:t>
      </w:r>
      <w:proofErr w:type="spellEnd"/>
    </w:p>
    <w:p w14:paraId="0AD64E24" w14:textId="77777777" w:rsidR="00000000" w:rsidRPr="00FF505E" w:rsidRDefault="00000000" w:rsidP="00FF505E">
      <w:pPr>
        <w:pStyle w:val="PlainText"/>
        <w:rPr>
          <w:rFonts w:ascii="Courier New" w:hAnsi="Courier New"/>
          <w:rPrChange w:id="21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13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1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</w:t>
      </w:r>
      <w:proofErr w:type="gramStart"/>
      <w:r w:rsidRPr="00FF505E">
        <w:rPr>
          <w:rFonts w:ascii="Courier New" w:hAnsi="Courier New"/>
          <w:rPrChange w:id="21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join(</w:t>
      </w:r>
      <w:proofErr w:type="gramEnd"/>
    </w:p>
    <w:p w14:paraId="5A80688F" w14:textId="1ABDA9D2" w:rsidR="00000000" w:rsidRPr="00FF505E" w:rsidRDefault="00000000" w:rsidP="00FF505E">
      <w:pPr>
        <w:pStyle w:val="PlainText"/>
        <w:rPr>
          <w:rFonts w:ascii="Courier New" w:hAnsi="Courier New"/>
          <w:rPrChange w:id="21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143" w:author="Chg" w:date="2024-03-25T08:35:00Z" w16du:dateUtc="2024-03-25T13:35:00Z">
          <w:pPr>
            <w:pStyle w:val="PlainText"/>
            <w:ind w:left="-720"/>
          </w:pPr>
        </w:pPrChange>
      </w:pPr>
      <w:del w:id="2144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</w:del>
      <w:r w:rsidRPr="00FF505E">
        <w:rPr>
          <w:rFonts w:ascii="Courier New" w:hAnsi="Courier New"/>
          <w:rPrChange w:id="21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1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Select distinct </w:t>
      </w:r>
      <w:proofErr w:type="spellStart"/>
      <w:r w:rsidRPr="00FF505E">
        <w:rPr>
          <w:rFonts w:ascii="Courier New" w:hAnsi="Courier New"/>
          <w:rPrChange w:id="21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21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   </w:t>
      </w:r>
      <w:proofErr w:type="spellStart"/>
      <w:r w:rsidRPr="00FF505E">
        <w:rPr>
          <w:rFonts w:ascii="Courier New" w:hAnsi="Courier New"/>
          <w:rPrChange w:id="21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phmy</w:t>
      </w:r>
      <w:proofErr w:type="spellEnd"/>
      <w:r w:rsidRPr="00FF505E">
        <w:rPr>
          <w:rFonts w:ascii="Courier New" w:hAnsi="Courier New"/>
          <w:rPrChange w:id="21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0B38199B" w14:textId="79288BD1" w:rsidR="00000000" w:rsidRPr="00FF505E" w:rsidRDefault="00000000" w:rsidP="00FF505E">
      <w:pPr>
        <w:pStyle w:val="PlainText"/>
        <w:rPr>
          <w:rFonts w:ascii="Courier New" w:hAnsi="Courier New"/>
          <w:rPrChange w:id="21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152" w:author="Chg" w:date="2024-03-25T08:35:00Z" w16du:dateUtc="2024-03-25T13:35:00Z">
          <w:pPr>
            <w:pStyle w:val="PlainText"/>
            <w:ind w:left="-720"/>
          </w:pPr>
        </w:pPrChange>
      </w:pPr>
      <w:del w:id="2153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</w:del>
      <w:r w:rsidRPr="00FF505E">
        <w:rPr>
          <w:rFonts w:ascii="Courier New" w:hAnsi="Courier New"/>
          <w:rPrChange w:id="21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1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21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21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</w:t>
      </w:r>
      <w:proofErr w:type="gramEnd"/>
      <w:r w:rsidRPr="00FF505E">
        <w:rPr>
          <w:rFonts w:ascii="Courier New" w:hAnsi="Courier New"/>
          <w:rPrChange w:id="21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.hTenant</w:t>
      </w:r>
      <w:proofErr w:type="spellEnd"/>
      <w:r w:rsidRPr="00FF505E">
        <w:rPr>
          <w:rFonts w:ascii="Courier New" w:hAnsi="Courier New"/>
          <w:rPrChange w:id="21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</w:t>
      </w:r>
      <w:proofErr w:type="spellStart"/>
      <w:r w:rsidRPr="00FF505E">
        <w:rPr>
          <w:rFonts w:ascii="Courier New" w:hAnsi="Courier New"/>
          <w:rPrChange w:id="21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thmy</w:t>
      </w:r>
      <w:proofErr w:type="spellEnd"/>
    </w:p>
    <w:p w14:paraId="023B191E" w14:textId="51A39DFB" w:rsidR="00000000" w:rsidRPr="00FF505E" w:rsidRDefault="00000000" w:rsidP="00FF505E">
      <w:pPr>
        <w:pStyle w:val="PlainText"/>
        <w:rPr>
          <w:rFonts w:ascii="Courier New" w:hAnsi="Courier New"/>
          <w:rPrChange w:id="21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162" w:author="Chg" w:date="2024-03-25T08:35:00Z" w16du:dateUtc="2024-03-25T13:35:00Z">
          <w:pPr>
            <w:pStyle w:val="PlainText"/>
            <w:ind w:left="-720"/>
          </w:pPr>
        </w:pPrChange>
      </w:pPr>
      <w:del w:id="2163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</w:del>
      <w:r w:rsidRPr="00FF505E">
        <w:rPr>
          <w:rFonts w:ascii="Courier New" w:hAnsi="Courier New"/>
          <w:rPrChange w:id="21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1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21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21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</w:t>
      </w:r>
      <w:proofErr w:type="gramEnd"/>
      <w:r w:rsidRPr="00FF505E">
        <w:rPr>
          <w:rFonts w:ascii="Courier New" w:hAnsi="Courier New"/>
          <w:rPrChange w:id="21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.hExpensePool</w:t>
      </w:r>
      <w:proofErr w:type="spellEnd"/>
      <w:r w:rsidRPr="00FF505E">
        <w:rPr>
          <w:rFonts w:ascii="Courier New" w:hAnsi="Courier New"/>
          <w:rPrChange w:id="21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del w:id="2170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</w:del>
      <w:ins w:id="2171" w:author="Chg" w:date="2024-03-25T08:35:00Z" w16du:dateUtc="2024-03-25T13:35:00Z">
        <w:r w:rsidRPr="00FF505E">
          <w:rPr>
            <w:rFonts w:ascii="Courier New" w:hAnsi="Courier New" w:cs="Courier New"/>
          </w:rPr>
          <w:t xml:space="preserve"> </w:t>
        </w:r>
      </w:ins>
      <w:proofErr w:type="spellStart"/>
      <w:r w:rsidRPr="00FF505E">
        <w:rPr>
          <w:rFonts w:ascii="Courier New" w:hAnsi="Courier New"/>
          <w:rPrChange w:id="21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ExpPoolId</w:t>
      </w:r>
      <w:proofErr w:type="spellEnd"/>
    </w:p>
    <w:p w14:paraId="303F4427" w14:textId="0CF0820D" w:rsidR="00000000" w:rsidRPr="00FF505E" w:rsidRDefault="00000000" w:rsidP="00FF505E">
      <w:pPr>
        <w:pStyle w:val="PlainText"/>
        <w:rPr>
          <w:rFonts w:ascii="Courier New" w:hAnsi="Courier New"/>
          <w:rPrChange w:id="21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174" w:author="Chg" w:date="2024-03-25T08:35:00Z" w16du:dateUtc="2024-03-25T13:35:00Z">
          <w:pPr>
            <w:pStyle w:val="PlainText"/>
            <w:ind w:left="-720"/>
          </w:pPr>
        </w:pPrChange>
      </w:pPr>
      <w:del w:id="2175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</w:del>
      <w:r w:rsidRPr="00FF505E">
        <w:rPr>
          <w:rFonts w:ascii="Courier New" w:hAnsi="Courier New"/>
          <w:rPrChange w:id="21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1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From property p</w:t>
      </w:r>
    </w:p>
    <w:p w14:paraId="0626651D" w14:textId="01B9D45D" w:rsidR="00000000" w:rsidRPr="00FF505E" w:rsidRDefault="00000000" w:rsidP="00FF505E">
      <w:pPr>
        <w:pStyle w:val="PlainText"/>
        <w:rPr>
          <w:rFonts w:ascii="Courier New" w:hAnsi="Courier New"/>
          <w:rPrChange w:id="21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179" w:author="Chg" w:date="2024-03-25T08:35:00Z" w16du:dateUtc="2024-03-25T13:35:00Z">
          <w:pPr>
            <w:pStyle w:val="PlainText"/>
            <w:ind w:left="-720"/>
          </w:pPr>
        </w:pPrChange>
      </w:pPr>
      <w:del w:id="2180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</w:del>
      <w:r w:rsidRPr="00FF505E">
        <w:rPr>
          <w:rFonts w:ascii="Courier New" w:hAnsi="Courier New"/>
          <w:rPrChange w:id="21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1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tenant </w:t>
      </w:r>
      <w:proofErr w:type="spellStart"/>
      <w:r w:rsidRPr="00FF505E">
        <w:rPr>
          <w:rFonts w:ascii="Courier New" w:hAnsi="Courier New"/>
          <w:rPrChange w:id="21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t </w:t>
      </w:r>
      <w:r w:rsidRPr="00FF505E">
        <w:rPr>
          <w:rFonts w:ascii="Courier New" w:hAnsi="Courier New"/>
          <w:rPrChange w:id="21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1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on</w:t>
      </w:r>
      <w:proofErr w:type="spellEnd"/>
      <w:r w:rsidRPr="00FF505E">
        <w:rPr>
          <w:rFonts w:ascii="Courier New" w:hAnsi="Courier New"/>
          <w:rPrChange w:id="21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proofErr w:type="gramStart"/>
      <w:r w:rsidRPr="00FF505E">
        <w:rPr>
          <w:rFonts w:ascii="Courier New" w:hAnsi="Courier New"/>
          <w:rPrChange w:id="21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t.hproperty</w:t>
      </w:r>
      <w:proofErr w:type="spellEnd"/>
      <w:proofErr w:type="gramEnd"/>
      <w:r w:rsidRPr="00FF505E">
        <w:rPr>
          <w:rFonts w:ascii="Courier New" w:hAnsi="Courier New"/>
          <w:rPrChange w:id="21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1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</w:p>
    <w:p w14:paraId="0A01C4F5" w14:textId="5114AAA2" w:rsidR="00000000" w:rsidRPr="00FF505E" w:rsidRDefault="00000000" w:rsidP="00FF505E">
      <w:pPr>
        <w:pStyle w:val="PlainText"/>
        <w:rPr>
          <w:rFonts w:ascii="Courier New" w:hAnsi="Courier New"/>
          <w:rPrChange w:id="21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191" w:author="Chg" w:date="2024-03-25T08:35:00Z" w16du:dateUtc="2024-03-25T13:35:00Z">
          <w:pPr>
            <w:pStyle w:val="PlainText"/>
            <w:ind w:left="-720"/>
          </w:pPr>
        </w:pPrChange>
      </w:pPr>
      <w:del w:id="2192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</w:del>
      <w:r w:rsidRPr="00FF505E">
        <w:rPr>
          <w:rFonts w:ascii="Courier New" w:hAnsi="Courier New"/>
          <w:rPrChange w:id="21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1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21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commRecoveryCalc</w:t>
      </w:r>
      <w:proofErr w:type="spellEnd"/>
      <w:r w:rsidRPr="00FF505E">
        <w:rPr>
          <w:rFonts w:ascii="Courier New" w:hAnsi="Courier New"/>
          <w:rPrChange w:id="21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21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</w:t>
      </w:r>
      <w:proofErr w:type="spellEnd"/>
      <w:r w:rsidRPr="00FF505E">
        <w:rPr>
          <w:rFonts w:ascii="Courier New" w:hAnsi="Courier New"/>
          <w:rPrChange w:id="21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gramStart"/>
      <w:r w:rsidRPr="00FF505E">
        <w:rPr>
          <w:rFonts w:ascii="Courier New" w:hAnsi="Courier New"/>
          <w:rPrChange w:id="21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on  </w:t>
      </w:r>
      <w:proofErr w:type="spellStart"/>
      <w:r w:rsidRPr="00FF505E">
        <w:rPr>
          <w:rFonts w:ascii="Courier New" w:hAnsi="Courier New"/>
          <w:rPrChange w:id="22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</w:t>
      </w:r>
      <w:proofErr w:type="gramEnd"/>
      <w:r w:rsidRPr="00FF505E">
        <w:rPr>
          <w:rFonts w:ascii="Courier New" w:hAnsi="Courier New"/>
          <w:rPrChange w:id="22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.hMy</w:t>
      </w:r>
      <w:proofErr w:type="spellEnd"/>
      <w:r w:rsidRPr="00FF505E">
        <w:rPr>
          <w:rFonts w:ascii="Courier New" w:hAnsi="Courier New"/>
          <w:rPrChange w:id="22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2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rc.hProperty</w:t>
      </w:r>
      <w:proofErr w:type="spellEnd"/>
      <w:r w:rsidRPr="00FF505E">
        <w:rPr>
          <w:rFonts w:ascii="Courier New" w:hAnsi="Courier New"/>
          <w:rPrChange w:id="22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22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rc.bcalcestimate</w:t>
      </w:r>
      <w:proofErr w:type="spellEnd"/>
      <w:r w:rsidRPr="00FF505E">
        <w:rPr>
          <w:rFonts w:ascii="Courier New" w:hAnsi="Courier New"/>
          <w:rPrChange w:id="22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0 and </w:t>
      </w:r>
      <w:proofErr w:type="spellStart"/>
      <w:r w:rsidRPr="00FF505E">
        <w:rPr>
          <w:rFonts w:ascii="Courier New" w:hAnsi="Courier New"/>
          <w:rPrChange w:id="22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22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(rc.iCalculationType,1) = 1 AND </w:t>
      </w:r>
      <w:proofErr w:type="spellStart"/>
      <w:r w:rsidRPr="00FF505E">
        <w:rPr>
          <w:rFonts w:ascii="Courier New" w:hAnsi="Courier New"/>
          <w:rPrChange w:id="22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rc.hTenant</w:t>
      </w:r>
      <w:proofErr w:type="spellEnd"/>
      <w:r w:rsidRPr="00FF505E">
        <w:rPr>
          <w:rFonts w:ascii="Courier New" w:hAnsi="Courier New"/>
          <w:rPrChange w:id="22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2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t.hMyPerson</w:t>
      </w:r>
      <w:proofErr w:type="spellEnd"/>
    </w:p>
    <w:p w14:paraId="00EDA00F" w14:textId="77777777" w:rsidR="00000000" w:rsidRPr="00FF505E" w:rsidRDefault="00000000" w:rsidP="00FF505E">
      <w:pPr>
        <w:pStyle w:val="PlainText"/>
        <w:rPr>
          <w:rFonts w:ascii="Courier New" w:hAnsi="Courier New"/>
          <w:rPrChange w:id="22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213" w:author="Chg" w:date="2024-03-25T08:35:00Z" w16du:dateUtc="2024-03-25T13:35:00Z">
          <w:pPr>
            <w:pStyle w:val="PlainText"/>
            <w:ind w:left="-720"/>
          </w:pPr>
        </w:pPrChange>
      </w:pPr>
      <w:ins w:id="2214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</w:ins>
      <w:r w:rsidRPr="00FF505E">
        <w:rPr>
          <w:rFonts w:ascii="Courier New" w:hAnsi="Courier New"/>
          <w:rPrChange w:id="22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22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commrecoverygroup</w:t>
      </w:r>
      <w:proofErr w:type="spellEnd"/>
      <w:r w:rsidRPr="00FF505E">
        <w:rPr>
          <w:rFonts w:ascii="Courier New" w:hAnsi="Courier New"/>
          <w:rPrChange w:id="22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22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recgp</w:t>
      </w:r>
      <w:proofErr w:type="spellEnd"/>
      <w:r w:rsidRPr="00FF505E">
        <w:rPr>
          <w:rFonts w:ascii="Courier New" w:hAnsi="Courier New"/>
          <w:rPrChange w:id="22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on (</w:t>
      </w:r>
      <w:proofErr w:type="spellStart"/>
      <w:r w:rsidRPr="00FF505E">
        <w:rPr>
          <w:rFonts w:ascii="Courier New" w:hAnsi="Courier New"/>
          <w:rPrChange w:id="22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recgp.hmy</w:t>
      </w:r>
      <w:proofErr w:type="spellEnd"/>
      <w:r w:rsidRPr="00FF505E">
        <w:rPr>
          <w:rFonts w:ascii="Courier New" w:hAnsi="Courier New"/>
          <w:rPrChange w:id="22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proofErr w:type="gramStart"/>
      <w:r w:rsidRPr="00FF505E">
        <w:rPr>
          <w:rFonts w:ascii="Courier New" w:hAnsi="Courier New"/>
          <w:rPrChange w:id="22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rc.hrecoverygroup</w:t>
      </w:r>
      <w:proofErr w:type="spellEnd"/>
      <w:proofErr w:type="gramEnd"/>
      <w:r w:rsidRPr="00FF505E">
        <w:rPr>
          <w:rFonts w:ascii="Courier New" w:hAnsi="Courier New"/>
          <w:rPrChange w:id="22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) </w:t>
      </w:r>
    </w:p>
    <w:p w14:paraId="372203A4" w14:textId="20E2E132" w:rsidR="00000000" w:rsidRPr="00FF505E" w:rsidRDefault="00000000" w:rsidP="00FF505E">
      <w:pPr>
        <w:pStyle w:val="PlainText"/>
        <w:rPr>
          <w:ins w:id="2224" w:author="Chg" w:date="2024-03-25T08:35:00Z" w16du:dateUtc="2024-03-25T13:35:00Z"/>
          <w:rFonts w:ascii="Courier New" w:hAnsi="Courier New" w:cs="Courier New"/>
        </w:rPr>
      </w:pPr>
      <w:del w:id="2225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</w:del>
      <w:ins w:id="2226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>/* ADDED 2/28/24 */</w:t>
        </w:r>
      </w:ins>
    </w:p>
    <w:p w14:paraId="2EF27A28" w14:textId="77777777" w:rsidR="00000000" w:rsidRPr="00FF505E" w:rsidRDefault="00000000" w:rsidP="00FF505E">
      <w:pPr>
        <w:pStyle w:val="PlainText"/>
        <w:rPr>
          <w:ins w:id="2227" w:author="Chg" w:date="2024-03-25T08:35:00Z" w16du:dateUtc="2024-03-25T13:35:00Z"/>
          <w:rFonts w:ascii="Courier New" w:hAnsi="Courier New" w:cs="Courier New"/>
        </w:rPr>
      </w:pPr>
      <w:ins w:id="2228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inner join </w:t>
        </w:r>
        <w:proofErr w:type="spellStart"/>
        <w:r w:rsidRPr="00FF505E">
          <w:rPr>
            <w:rFonts w:ascii="Courier New" w:hAnsi="Courier New" w:cs="Courier New"/>
          </w:rPr>
          <w:t>camrule</w:t>
        </w:r>
        <w:proofErr w:type="spellEnd"/>
        <w:r w:rsidRPr="00FF505E">
          <w:rPr>
            <w:rFonts w:ascii="Courier New" w:hAnsi="Courier New" w:cs="Courier New"/>
          </w:rPr>
          <w:t xml:space="preserve"> </w:t>
        </w:r>
        <w:proofErr w:type="spellStart"/>
        <w:r w:rsidRPr="00FF505E">
          <w:rPr>
            <w:rFonts w:ascii="Courier New" w:hAnsi="Courier New" w:cs="Courier New"/>
          </w:rPr>
          <w:t>cr</w:t>
        </w:r>
        <w:proofErr w:type="spellEnd"/>
        <w:r w:rsidRPr="00FF505E">
          <w:rPr>
            <w:rFonts w:ascii="Courier New" w:hAnsi="Courier New" w:cs="Courier New"/>
          </w:rPr>
          <w:t xml:space="preserve"> on </w:t>
        </w:r>
        <w:proofErr w:type="spellStart"/>
        <w:proofErr w:type="gramStart"/>
        <w:r w:rsidRPr="00FF505E">
          <w:rPr>
            <w:rFonts w:ascii="Courier New" w:hAnsi="Courier New" w:cs="Courier New"/>
          </w:rPr>
          <w:t>rc.htenant</w:t>
        </w:r>
        <w:proofErr w:type="spellEnd"/>
        <w:proofErr w:type="gram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cr.htenant</w:t>
        </w:r>
        <w:proofErr w:type="spellEnd"/>
        <w:r w:rsidRPr="00FF505E">
          <w:rPr>
            <w:rFonts w:ascii="Courier New" w:hAnsi="Courier New" w:cs="Courier New"/>
          </w:rPr>
          <w:t xml:space="preserve"> and </w:t>
        </w:r>
        <w:proofErr w:type="spellStart"/>
        <w:r w:rsidRPr="00FF505E">
          <w:rPr>
            <w:rFonts w:ascii="Courier New" w:hAnsi="Courier New" w:cs="Courier New"/>
          </w:rPr>
          <w:t>rc.hcamrule</w:t>
        </w:r>
        <w:proofErr w:type="spell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cr.hmy</w:t>
        </w:r>
        <w:proofErr w:type="spellEnd"/>
        <w:r w:rsidRPr="00FF505E">
          <w:rPr>
            <w:rFonts w:ascii="Courier New" w:hAnsi="Courier New" w:cs="Courier New"/>
          </w:rPr>
          <w:t xml:space="preserve"> and </w:t>
        </w:r>
        <w:proofErr w:type="spellStart"/>
        <w:r w:rsidRPr="00FF505E">
          <w:rPr>
            <w:rFonts w:ascii="Courier New" w:hAnsi="Courier New" w:cs="Courier New"/>
          </w:rPr>
          <w:t>rc.hexpensepool</w:t>
        </w:r>
        <w:proofErr w:type="spell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cr.hexpensepool</w:t>
        </w:r>
        <w:proofErr w:type="spellEnd"/>
        <w:r w:rsidRPr="00FF505E">
          <w:rPr>
            <w:rFonts w:ascii="Courier New" w:hAnsi="Courier New" w:cs="Courier New"/>
          </w:rPr>
          <w:t xml:space="preserve"> </w:t>
        </w:r>
      </w:ins>
    </w:p>
    <w:p w14:paraId="27450BBA" w14:textId="77777777" w:rsidR="00000000" w:rsidRPr="00FF505E" w:rsidRDefault="00000000" w:rsidP="00FF505E">
      <w:pPr>
        <w:pStyle w:val="PlainText"/>
        <w:rPr>
          <w:ins w:id="2229" w:author="Chg" w:date="2024-03-25T08:35:00Z" w16du:dateUtc="2024-03-25T13:35:00Z"/>
          <w:rFonts w:ascii="Courier New" w:hAnsi="Courier New" w:cs="Courier New"/>
        </w:rPr>
      </w:pPr>
      <w:ins w:id="2230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>and ((</w:t>
        </w:r>
        <w:proofErr w:type="gramStart"/>
        <w:r w:rsidRPr="00FF505E">
          <w:rPr>
            <w:rFonts w:ascii="Courier New" w:hAnsi="Courier New" w:cs="Courier New"/>
          </w:rPr>
          <w:t>ISNULL(</w:t>
        </w:r>
        <w:proofErr w:type="gramEnd"/>
        <w:r w:rsidRPr="00FF505E">
          <w:rPr>
            <w:rFonts w:ascii="Courier New" w:hAnsi="Courier New" w:cs="Courier New"/>
          </w:rPr>
          <w:t>cr.dtfrom,'2199-12-31') &lt;= '2023-12-31' and ISNULL(cr.dtto,'2199-12-31') &gt;= '2023-12-31')</w:t>
        </w:r>
      </w:ins>
    </w:p>
    <w:p w14:paraId="1EDFA515" w14:textId="77777777" w:rsidR="00000000" w:rsidRPr="00FF505E" w:rsidRDefault="00000000" w:rsidP="00FF505E">
      <w:pPr>
        <w:pStyle w:val="PlainText"/>
        <w:rPr>
          <w:ins w:id="2231" w:author="Chg" w:date="2024-03-25T08:35:00Z" w16du:dateUtc="2024-03-25T13:35:00Z"/>
          <w:rFonts w:ascii="Courier New" w:hAnsi="Courier New" w:cs="Courier New"/>
        </w:rPr>
      </w:pPr>
      <w:ins w:id="2232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or </w:t>
        </w:r>
        <w:proofErr w:type="spellStart"/>
        <w:proofErr w:type="gramStart"/>
        <w:r w:rsidRPr="00FF505E">
          <w:rPr>
            <w:rFonts w:ascii="Courier New" w:hAnsi="Courier New" w:cs="Courier New"/>
          </w:rPr>
          <w:t>cr.dtto</w:t>
        </w:r>
        <w:proofErr w:type="spellEnd"/>
        <w:proofErr w:type="gramEnd"/>
        <w:r w:rsidRPr="00FF505E">
          <w:rPr>
            <w:rFonts w:ascii="Courier New" w:hAnsi="Courier New" w:cs="Courier New"/>
          </w:rPr>
          <w:t xml:space="preserve"> BETWEEN '2023-01-01' and '2023-12-31')</w:t>
        </w:r>
      </w:ins>
    </w:p>
    <w:p w14:paraId="04CCC730" w14:textId="77777777" w:rsidR="00000000" w:rsidRPr="00FF505E" w:rsidRDefault="00000000" w:rsidP="00FF505E">
      <w:pPr>
        <w:pStyle w:val="PlainText"/>
        <w:rPr>
          <w:rFonts w:ascii="Courier New" w:hAnsi="Courier New"/>
          <w:rPrChange w:id="22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23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2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Where 1=1</w:t>
      </w:r>
    </w:p>
    <w:p w14:paraId="3F022486" w14:textId="3AE60B90" w:rsidR="00000000" w:rsidRPr="00FF505E" w:rsidRDefault="00000000" w:rsidP="00FF505E">
      <w:pPr>
        <w:pStyle w:val="PlainText"/>
        <w:rPr>
          <w:rFonts w:ascii="Courier New" w:hAnsi="Courier New"/>
          <w:rPrChange w:id="22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238" w:author="Chg" w:date="2024-03-25T08:35:00Z" w16du:dateUtc="2024-03-25T13:35:00Z">
          <w:pPr>
            <w:pStyle w:val="PlainText"/>
            <w:ind w:left="-720"/>
          </w:pPr>
        </w:pPrChange>
      </w:pPr>
      <w:del w:id="2239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</w:del>
      <w:r w:rsidRPr="00FF505E">
        <w:rPr>
          <w:rFonts w:ascii="Courier New" w:hAnsi="Courier New"/>
          <w:rPrChange w:id="22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#Condition2#</w:t>
      </w:r>
    </w:p>
    <w:p w14:paraId="50400956" w14:textId="26566955" w:rsidR="00000000" w:rsidRPr="00FF505E" w:rsidRDefault="00000000" w:rsidP="00FF505E">
      <w:pPr>
        <w:pStyle w:val="PlainText"/>
        <w:rPr>
          <w:rFonts w:ascii="Courier New" w:hAnsi="Courier New"/>
          <w:rPrChange w:id="22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243" w:author="Chg" w:date="2024-03-25T08:35:00Z" w16du:dateUtc="2024-03-25T13:35:00Z">
          <w:pPr>
            <w:pStyle w:val="PlainText"/>
            <w:ind w:left="-720"/>
          </w:pPr>
        </w:pPrChange>
      </w:pPr>
      <w:del w:id="2244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</w:del>
      <w:r w:rsidRPr="00FF505E">
        <w:rPr>
          <w:rFonts w:ascii="Courier New" w:hAnsi="Courier New"/>
          <w:rPrChange w:id="22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#Condition3#</w:t>
      </w:r>
    </w:p>
    <w:p w14:paraId="43B30E38" w14:textId="5C13A96F" w:rsidR="00000000" w:rsidRPr="00FF505E" w:rsidRDefault="00000000" w:rsidP="00FF505E">
      <w:pPr>
        <w:pStyle w:val="PlainText"/>
        <w:rPr>
          <w:rFonts w:ascii="Courier New" w:hAnsi="Courier New"/>
          <w:rPrChange w:id="22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248" w:author="Chg" w:date="2024-03-25T08:35:00Z" w16du:dateUtc="2024-03-25T13:35:00Z">
          <w:pPr>
            <w:pStyle w:val="PlainText"/>
            <w:ind w:left="-720"/>
          </w:pPr>
        </w:pPrChange>
      </w:pPr>
      <w:del w:id="2249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</w:del>
      <w:r w:rsidRPr="00FF505E">
        <w:rPr>
          <w:rFonts w:ascii="Courier New" w:hAnsi="Courier New"/>
          <w:rPrChange w:id="22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#Condition5#</w:t>
      </w:r>
    </w:p>
    <w:p w14:paraId="47355C5A" w14:textId="7957F311" w:rsidR="00000000" w:rsidRPr="00FF505E" w:rsidRDefault="00000000" w:rsidP="00FF505E">
      <w:pPr>
        <w:pStyle w:val="PlainText"/>
        <w:rPr>
          <w:rFonts w:ascii="Courier New" w:hAnsi="Courier New"/>
          <w:rPrChange w:id="22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253" w:author="Chg" w:date="2024-03-25T08:35:00Z" w16du:dateUtc="2024-03-25T13:35:00Z">
          <w:pPr>
            <w:pStyle w:val="PlainText"/>
            <w:ind w:left="-720"/>
          </w:pPr>
        </w:pPrChange>
      </w:pPr>
      <w:del w:id="2254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  <w:r w:rsidRPr="003C01EB">
          <w:rPr>
            <w:rFonts w:ascii="Courier New" w:hAnsi="Courier New" w:cs="Courier New"/>
            <w:sz w:val="16"/>
            <w:szCs w:val="16"/>
          </w:rPr>
          <w:tab/>
        </w:r>
      </w:del>
      <w:r w:rsidRPr="00FF505E">
        <w:rPr>
          <w:rFonts w:ascii="Courier New" w:hAnsi="Courier New"/>
          <w:rPrChange w:id="22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) </w:t>
      </w:r>
      <w:proofErr w:type="spellStart"/>
      <w:r w:rsidRPr="00FF505E">
        <w:rPr>
          <w:rFonts w:ascii="Courier New" w:hAnsi="Courier New"/>
          <w:rPrChange w:id="22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Recgroup</w:t>
      </w:r>
      <w:proofErr w:type="spellEnd"/>
      <w:r w:rsidRPr="00FF505E">
        <w:rPr>
          <w:rFonts w:ascii="Courier New" w:hAnsi="Courier New"/>
          <w:rPrChange w:id="22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on </w:t>
      </w:r>
      <w:proofErr w:type="spellStart"/>
      <w:r w:rsidRPr="00FF505E">
        <w:rPr>
          <w:rFonts w:ascii="Courier New" w:hAnsi="Courier New"/>
          <w:rPrChange w:id="22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Recgroup.thmy</w:t>
      </w:r>
      <w:proofErr w:type="spellEnd"/>
      <w:r w:rsidRPr="00FF505E">
        <w:rPr>
          <w:rFonts w:ascii="Courier New" w:hAnsi="Courier New"/>
          <w:rPrChange w:id="22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proofErr w:type="gramStart"/>
      <w:r w:rsidRPr="00FF505E">
        <w:rPr>
          <w:rFonts w:ascii="Courier New" w:hAnsi="Courier New"/>
          <w:rPrChange w:id="22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t.hMyPerson</w:t>
      </w:r>
      <w:proofErr w:type="spellEnd"/>
      <w:proofErr w:type="gramEnd"/>
      <w:r w:rsidRPr="00FF505E">
        <w:rPr>
          <w:rFonts w:ascii="Courier New" w:hAnsi="Courier New"/>
          <w:rPrChange w:id="22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22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Recgroup.ExpPoolId</w:t>
      </w:r>
      <w:proofErr w:type="spellEnd"/>
      <w:r w:rsidRPr="00FF505E">
        <w:rPr>
          <w:rFonts w:ascii="Courier New" w:hAnsi="Courier New"/>
          <w:rPrChange w:id="22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2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cp.hExpensePool</w:t>
      </w:r>
      <w:proofErr w:type="spellEnd"/>
      <w:r w:rsidRPr="00FF505E">
        <w:rPr>
          <w:rFonts w:ascii="Courier New" w:hAnsi="Courier New"/>
          <w:rPrChange w:id="22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6524B2A6" w14:textId="77777777" w:rsidR="00000000" w:rsidRPr="00FF505E" w:rsidRDefault="00000000" w:rsidP="00FF505E">
      <w:pPr>
        <w:pStyle w:val="PlainText"/>
        <w:rPr>
          <w:rFonts w:ascii="Courier New" w:hAnsi="Courier New"/>
          <w:rPrChange w:id="22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26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2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left outer join (</w:t>
      </w:r>
    </w:p>
    <w:p w14:paraId="4BE66EDC" w14:textId="3E14DB05" w:rsidR="00000000" w:rsidRPr="00FF505E" w:rsidRDefault="00000000" w:rsidP="00FF505E">
      <w:pPr>
        <w:pStyle w:val="PlainText"/>
        <w:rPr>
          <w:rFonts w:ascii="Courier New" w:hAnsi="Courier New"/>
          <w:rPrChange w:id="22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27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2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Select</w:t>
      </w:r>
      <w:del w:id="2276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delText xml:space="preserve">  </w:delText>
        </w:r>
      </w:del>
      <w:r w:rsidRPr="00FF505E">
        <w:rPr>
          <w:rFonts w:ascii="Courier New" w:hAnsi="Courier New"/>
          <w:rPrChange w:id="22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22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22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             </w:t>
      </w:r>
      <w:r w:rsidRPr="00FF505E">
        <w:rPr>
          <w:rFonts w:ascii="Courier New" w:hAnsi="Courier New"/>
          <w:rPrChange w:id="22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</w:t>
      </w:r>
      <w:proofErr w:type="spellStart"/>
      <w:r w:rsidRPr="00FF505E">
        <w:rPr>
          <w:rFonts w:ascii="Courier New" w:hAnsi="Courier New"/>
          <w:rPrChange w:id="22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phmy</w:t>
      </w:r>
      <w:proofErr w:type="spellEnd"/>
      <w:r w:rsidRPr="00FF505E">
        <w:rPr>
          <w:rFonts w:ascii="Courier New" w:hAnsi="Courier New"/>
          <w:rPrChange w:id="22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6237BE9E" w14:textId="77777777" w:rsidR="00000000" w:rsidRPr="00FF505E" w:rsidRDefault="00000000" w:rsidP="00FF505E">
      <w:pPr>
        <w:pStyle w:val="PlainText"/>
        <w:rPr>
          <w:rFonts w:ascii="Courier New" w:hAnsi="Courier New"/>
          <w:rPrChange w:id="22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28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2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22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22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</w:t>
      </w:r>
      <w:proofErr w:type="gramEnd"/>
      <w:r w:rsidRPr="00FF505E">
        <w:rPr>
          <w:rFonts w:ascii="Courier New" w:hAnsi="Courier New"/>
          <w:rPrChange w:id="22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.hmyperson</w:t>
      </w:r>
      <w:proofErr w:type="spellEnd"/>
      <w:r w:rsidRPr="00FF505E">
        <w:rPr>
          <w:rFonts w:ascii="Courier New" w:hAnsi="Courier New"/>
          <w:rPrChange w:id="22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2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3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thmy</w:t>
      </w:r>
      <w:proofErr w:type="spellEnd"/>
    </w:p>
    <w:p w14:paraId="0F98A54B" w14:textId="77777777" w:rsidR="00000000" w:rsidRPr="00FF505E" w:rsidRDefault="00000000" w:rsidP="00FF505E">
      <w:pPr>
        <w:pStyle w:val="PlainText"/>
        <w:rPr>
          <w:rFonts w:ascii="Courier New" w:hAnsi="Courier New"/>
          <w:rPrChange w:id="23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30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3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23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23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proofErr w:type="gramEnd"/>
      <w:r w:rsidRPr="00FF505E">
        <w:rPr>
          <w:rFonts w:ascii="Courier New" w:hAnsi="Courier New"/>
          <w:rPrChange w:id="23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23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t.scode</w:t>
      </w:r>
      <w:proofErr w:type="spellEnd"/>
      <w:r w:rsidRPr="00FF505E">
        <w:rPr>
          <w:rFonts w:ascii="Courier New" w:hAnsi="Courier New"/>
          <w:rPrChange w:id="23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,'') </w:t>
      </w:r>
      <w:r w:rsidRPr="00FF505E">
        <w:rPr>
          <w:rFonts w:ascii="Courier New" w:hAnsi="Courier New"/>
          <w:rPrChange w:id="23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3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tscode</w:t>
      </w:r>
      <w:proofErr w:type="spellEnd"/>
    </w:p>
    <w:p w14:paraId="6E09E551" w14:textId="77777777" w:rsidR="00000000" w:rsidRPr="00FF505E" w:rsidRDefault="00000000" w:rsidP="00FF505E">
      <w:pPr>
        <w:pStyle w:val="PlainText"/>
        <w:rPr>
          <w:rFonts w:ascii="Courier New" w:hAnsi="Courier New"/>
          <w:rPrChange w:id="23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31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3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23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23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  <w:proofErr w:type="gramEnd"/>
      <w:r w:rsidRPr="00FF505E">
        <w:rPr>
          <w:rFonts w:ascii="Courier New" w:hAnsi="Courier New"/>
          <w:rPrChange w:id="23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r w:rsidRPr="00FF505E">
        <w:rPr>
          <w:rFonts w:ascii="Courier New" w:hAnsi="Courier New"/>
          <w:rPrChange w:id="23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                   </w:t>
      </w:r>
      <w:proofErr w:type="spellStart"/>
      <w:r w:rsidRPr="00FF505E">
        <w:rPr>
          <w:rFonts w:ascii="Courier New" w:hAnsi="Courier New"/>
          <w:rPrChange w:id="23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ExpPoolId</w:t>
      </w:r>
      <w:proofErr w:type="spellEnd"/>
      <w:r w:rsidRPr="00FF505E">
        <w:rPr>
          <w:rFonts w:ascii="Courier New" w:hAnsi="Courier New"/>
          <w:rPrChange w:id="23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0CAF41AD" w14:textId="77777777" w:rsidR="00000000" w:rsidRPr="00FF505E" w:rsidRDefault="00000000" w:rsidP="00FF505E">
      <w:pPr>
        <w:pStyle w:val="PlainText"/>
        <w:rPr>
          <w:rFonts w:ascii="Courier New" w:hAnsi="Courier New"/>
          <w:rPrChange w:id="23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33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3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23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23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proofErr w:type="gramEnd"/>
      <w:r w:rsidRPr="00FF505E">
        <w:rPr>
          <w:rFonts w:ascii="Courier New" w:hAnsi="Courier New"/>
          <w:rPrChange w:id="23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(rc.cexpensegrossup,0) </w:t>
      </w:r>
      <w:r w:rsidRPr="00FF505E">
        <w:rPr>
          <w:rFonts w:ascii="Courier New" w:hAnsi="Courier New"/>
          <w:rPrChange w:id="23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3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GrossUp</w:t>
      </w:r>
      <w:proofErr w:type="spellEnd"/>
    </w:p>
    <w:p w14:paraId="3A773708" w14:textId="77777777" w:rsidR="00000000" w:rsidRPr="00FF505E" w:rsidRDefault="00000000" w:rsidP="00FF505E">
      <w:pPr>
        <w:pStyle w:val="PlainText"/>
        <w:rPr>
          <w:rFonts w:ascii="Courier New" w:hAnsi="Courier New"/>
          <w:rPrChange w:id="23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34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3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23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</w:t>
      </w:r>
      <w:proofErr w:type="spellStart"/>
      <w:r w:rsidRPr="00FF505E">
        <w:rPr>
          <w:rFonts w:ascii="Courier New" w:hAnsi="Courier New"/>
          <w:rPrChange w:id="23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proofErr w:type="gramEnd"/>
      <w:r w:rsidRPr="00FF505E">
        <w:rPr>
          <w:rFonts w:ascii="Courier New" w:hAnsi="Courier New"/>
          <w:rPrChange w:id="23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(rc.cexpenserecoveryfactor,0)</w:t>
      </w:r>
      <w:r w:rsidRPr="00FF505E">
        <w:rPr>
          <w:rFonts w:ascii="Courier New" w:hAnsi="Courier New"/>
          <w:rPrChange w:id="23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3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RecoveryFactor</w:t>
      </w:r>
      <w:proofErr w:type="spellEnd"/>
    </w:p>
    <w:p w14:paraId="0A86F5B1" w14:textId="77777777" w:rsidR="00000000" w:rsidRPr="00FF505E" w:rsidRDefault="00000000" w:rsidP="00FF505E">
      <w:pPr>
        <w:pStyle w:val="PlainText"/>
        <w:rPr>
          <w:rFonts w:ascii="Courier New" w:hAnsi="Courier New"/>
          <w:rPrChange w:id="23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36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3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</w:p>
    <w:p w14:paraId="768C3B39" w14:textId="77777777" w:rsidR="00000000" w:rsidRPr="00FF505E" w:rsidRDefault="00000000" w:rsidP="00FF505E">
      <w:pPr>
        <w:pStyle w:val="PlainText"/>
        <w:rPr>
          <w:rFonts w:ascii="Courier New" w:hAnsi="Courier New"/>
          <w:rPrChange w:id="23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36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3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23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,sum</w:t>
      </w:r>
      <w:proofErr w:type="gramEnd"/>
      <w:r w:rsidRPr="00FF505E">
        <w:rPr>
          <w:rFonts w:ascii="Courier New" w:hAnsi="Courier New"/>
          <w:rPrChange w:id="23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23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23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(rc.cExpenseOperating,0))</w:t>
      </w:r>
      <w:r w:rsidRPr="00FF505E">
        <w:rPr>
          <w:rFonts w:ascii="Courier New" w:hAnsi="Courier New"/>
          <w:rPrChange w:id="23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spellStart"/>
      <w:r w:rsidRPr="00FF505E">
        <w:rPr>
          <w:rFonts w:ascii="Courier New" w:hAnsi="Courier New"/>
          <w:rPrChange w:id="23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ExpOp</w:t>
      </w:r>
      <w:proofErr w:type="spellEnd"/>
    </w:p>
    <w:p w14:paraId="7CC8F52F" w14:textId="77777777" w:rsidR="00000000" w:rsidRPr="00FF505E" w:rsidRDefault="00000000" w:rsidP="00FF505E">
      <w:pPr>
        <w:pStyle w:val="PlainText"/>
        <w:rPr>
          <w:rFonts w:ascii="Courier New" w:hAnsi="Courier New"/>
          <w:rPrChange w:id="23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38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3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from Property p  </w:t>
      </w:r>
    </w:p>
    <w:p w14:paraId="44731977" w14:textId="77777777" w:rsidR="00000000" w:rsidRPr="00FF505E" w:rsidRDefault="00000000" w:rsidP="00FF505E">
      <w:pPr>
        <w:pStyle w:val="PlainText"/>
        <w:rPr>
          <w:rFonts w:ascii="Courier New" w:hAnsi="Courier New"/>
          <w:rPrChange w:id="23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38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3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23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commpropconfig</w:t>
      </w:r>
      <w:proofErr w:type="spellEnd"/>
      <w:r w:rsidRPr="00FF505E">
        <w:rPr>
          <w:rFonts w:ascii="Courier New" w:hAnsi="Courier New"/>
          <w:rPrChange w:id="23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pc         on </w:t>
      </w:r>
      <w:proofErr w:type="spellStart"/>
      <w:proofErr w:type="gramStart"/>
      <w:r w:rsidRPr="00FF505E">
        <w:rPr>
          <w:rFonts w:ascii="Courier New" w:hAnsi="Courier New"/>
          <w:rPrChange w:id="23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pc.hproperty</w:t>
      </w:r>
      <w:proofErr w:type="spellEnd"/>
      <w:proofErr w:type="gramEnd"/>
      <w:r w:rsidRPr="00FF505E">
        <w:rPr>
          <w:rFonts w:ascii="Courier New" w:hAnsi="Courier New"/>
          <w:rPrChange w:id="23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3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</w:p>
    <w:p w14:paraId="0EA4BAC8" w14:textId="77777777" w:rsidR="00000000" w:rsidRPr="00FF505E" w:rsidRDefault="00000000" w:rsidP="00FF505E">
      <w:pPr>
        <w:pStyle w:val="PlainText"/>
        <w:rPr>
          <w:rFonts w:ascii="Courier New" w:hAnsi="Courier New"/>
          <w:rPrChange w:id="23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39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3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3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tenant </w:t>
      </w:r>
      <w:proofErr w:type="spellStart"/>
      <w:r w:rsidRPr="00FF505E">
        <w:rPr>
          <w:rFonts w:ascii="Courier New" w:hAnsi="Courier New"/>
          <w:rPrChange w:id="24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t </w:t>
      </w:r>
      <w:r w:rsidRPr="00FF505E">
        <w:rPr>
          <w:rFonts w:ascii="Courier New" w:hAnsi="Courier New"/>
          <w:rPrChange w:id="24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     on</w:t>
      </w:r>
      <w:proofErr w:type="spellEnd"/>
      <w:r w:rsidRPr="00FF505E">
        <w:rPr>
          <w:rFonts w:ascii="Courier New" w:hAnsi="Courier New"/>
          <w:rPrChange w:id="24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proofErr w:type="gramStart"/>
      <w:r w:rsidRPr="00FF505E">
        <w:rPr>
          <w:rFonts w:ascii="Courier New" w:hAnsi="Courier New"/>
          <w:rPrChange w:id="24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t.hproperty</w:t>
      </w:r>
      <w:proofErr w:type="spellEnd"/>
      <w:proofErr w:type="gramEnd"/>
      <w:r w:rsidRPr="00FF505E">
        <w:rPr>
          <w:rFonts w:ascii="Courier New" w:hAnsi="Courier New"/>
          <w:rPrChange w:id="24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4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</w:p>
    <w:p w14:paraId="609E483F" w14:textId="77777777" w:rsidR="00000000" w:rsidRPr="00FF505E" w:rsidRDefault="00000000" w:rsidP="00FF505E">
      <w:pPr>
        <w:pStyle w:val="PlainText"/>
        <w:rPr>
          <w:rFonts w:ascii="Courier New" w:hAnsi="Courier New"/>
          <w:rPrChange w:id="24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41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4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24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CommPropExpensePool</w:t>
      </w:r>
      <w:proofErr w:type="spellEnd"/>
      <w:r w:rsidRPr="00FF505E">
        <w:rPr>
          <w:rFonts w:ascii="Courier New" w:hAnsi="Courier New"/>
          <w:rPrChange w:id="24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cp    on </w:t>
      </w:r>
      <w:proofErr w:type="spellStart"/>
      <w:proofErr w:type="gramStart"/>
      <w:r w:rsidRPr="00FF505E">
        <w:rPr>
          <w:rFonts w:ascii="Courier New" w:hAnsi="Courier New"/>
          <w:rPrChange w:id="24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cp.hProperty</w:t>
      </w:r>
      <w:proofErr w:type="spellEnd"/>
      <w:proofErr w:type="gramEnd"/>
      <w:r w:rsidRPr="00FF505E">
        <w:rPr>
          <w:rFonts w:ascii="Courier New" w:hAnsi="Courier New"/>
          <w:rPrChange w:id="24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4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24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33467E91" w14:textId="77777777" w:rsidR="00000000" w:rsidRPr="00FF505E" w:rsidRDefault="00000000" w:rsidP="00FF505E">
      <w:pPr>
        <w:pStyle w:val="PlainText"/>
        <w:rPr>
          <w:rFonts w:ascii="Courier New" w:hAnsi="Courier New"/>
          <w:rPrChange w:id="24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42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4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24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CommExpensePool</w:t>
      </w:r>
      <w:proofErr w:type="spellEnd"/>
      <w:r w:rsidRPr="00FF505E">
        <w:rPr>
          <w:rFonts w:ascii="Courier New" w:hAnsi="Courier New"/>
          <w:rPrChange w:id="24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cep       on </w:t>
      </w:r>
      <w:proofErr w:type="spellStart"/>
      <w:proofErr w:type="gramStart"/>
      <w:r w:rsidRPr="00FF505E">
        <w:rPr>
          <w:rFonts w:ascii="Courier New" w:hAnsi="Courier New"/>
          <w:rPrChange w:id="24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  <w:proofErr w:type="gramEnd"/>
      <w:r w:rsidRPr="00FF505E">
        <w:rPr>
          <w:rFonts w:ascii="Courier New" w:hAnsi="Courier New"/>
          <w:rPrChange w:id="24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4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cp.hExpensepool</w:t>
      </w:r>
      <w:proofErr w:type="spellEnd"/>
      <w:r w:rsidRPr="00FF505E">
        <w:rPr>
          <w:rFonts w:ascii="Courier New" w:hAnsi="Courier New"/>
          <w:rPrChange w:id="24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</w:t>
      </w:r>
    </w:p>
    <w:p w14:paraId="327246CF" w14:textId="77777777" w:rsidR="00000000" w:rsidRPr="00FF505E" w:rsidRDefault="00000000" w:rsidP="00FF505E">
      <w:pPr>
        <w:pStyle w:val="PlainText"/>
        <w:rPr>
          <w:rFonts w:ascii="Courier New" w:hAnsi="Courier New"/>
          <w:rPrChange w:id="24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43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4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inner join </w:t>
      </w:r>
      <w:proofErr w:type="spellStart"/>
      <w:r w:rsidRPr="00FF505E">
        <w:rPr>
          <w:rFonts w:ascii="Courier New" w:hAnsi="Courier New"/>
          <w:rPrChange w:id="24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commrecoverycalc</w:t>
      </w:r>
      <w:proofErr w:type="spellEnd"/>
      <w:r w:rsidRPr="00FF505E">
        <w:rPr>
          <w:rFonts w:ascii="Courier New" w:hAnsi="Courier New"/>
          <w:rPrChange w:id="24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24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</w:t>
      </w:r>
      <w:proofErr w:type="spellEnd"/>
      <w:r w:rsidRPr="00FF505E">
        <w:rPr>
          <w:rFonts w:ascii="Courier New" w:hAnsi="Courier New"/>
          <w:rPrChange w:id="24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ON </w:t>
      </w:r>
      <w:proofErr w:type="spellStart"/>
      <w:proofErr w:type="gramStart"/>
      <w:r w:rsidRPr="00FF505E">
        <w:rPr>
          <w:rFonts w:ascii="Courier New" w:hAnsi="Courier New"/>
          <w:rPrChange w:id="24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rc.htenant</w:t>
      </w:r>
      <w:proofErr w:type="spellEnd"/>
      <w:proofErr w:type="gramEnd"/>
      <w:r w:rsidRPr="00FF505E">
        <w:rPr>
          <w:rFonts w:ascii="Courier New" w:hAnsi="Courier New"/>
          <w:rPrChange w:id="24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4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t.hmyperson</w:t>
      </w:r>
      <w:proofErr w:type="spellEnd"/>
      <w:r w:rsidRPr="00FF505E">
        <w:rPr>
          <w:rFonts w:ascii="Courier New" w:hAnsi="Courier New"/>
          <w:rPrChange w:id="24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24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rc.bcalcestimate</w:t>
      </w:r>
      <w:proofErr w:type="spellEnd"/>
      <w:r w:rsidRPr="00FF505E">
        <w:rPr>
          <w:rFonts w:ascii="Courier New" w:hAnsi="Courier New"/>
          <w:rPrChange w:id="24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0 and </w:t>
      </w:r>
      <w:proofErr w:type="spellStart"/>
      <w:r w:rsidRPr="00FF505E">
        <w:rPr>
          <w:rFonts w:ascii="Courier New" w:hAnsi="Courier New"/>
          <w:rPrChange w:id="24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rc.hexpensepool</w:t>
      </w:r>
      <w:proofErr w:type="spellEnd"/>
      <w:r w:rsidRPr="00FF505E">
        <w:rPr>
          <w:rFonts w:ascii="Courier New" w:hAnsi="Courier New"/>
          <w:rPrChange w:id="24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=</w:t>
      </w:r>
      <w:proofErr w:type="spellStart"/>
      <w:r w:rsidRPr="00FF505E">
        <w:rPr>
          <w:rFonts w:ascii="Courier New" w:hAnsi="Courier New"/>
          <w:rPrChange w:id="24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  <w:r w:rsidRPr="00FF505E">
        <w:rPr>
          <w:rFonts w:ascii="Courier New" w:hAnsi="Courier New"/>
          <w:rPrChange w:id="24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24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24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(rc.iCalculationType,1) = 1</w:t>
      </w:r>
    </w:p>
    <w:p w14:paraId="65134DA3" w14:textId="412334CB" w:rsidR="00000000" w:rsidRPr="00FF505E" w:rsidRDefault="00000000" w:rsidP="00FF505E">
      <w:pPr>
        <w:pStyle w:val="PlainText"/>
        <w:rPr>
          <w:ins w:id="2455" w:author="Chg" w:date="2024-03-25T08:35:00Z" w16du:dateUtc="2024-03-25T13:35:00Z"/>
          <w:rFonts w:ascii="Courier New" w:hAnsi="Courier New" w:cs="Courier New"/>
        </w:rPr>
      </w:pPr>
      <w:del w:id="2456" w:author="Chg" w:date="2024-03-25T08:35:00Z" w16du:dateUtc="2024-03-25T13:35:00Z">
        <w:r w:rsidRPr="003C01EB">
          <w:rPr>
            <w:rFonts w:ascii="Courier New" w:hAnsi="Courier New" w:cs="Courier New"/>
            <w:sz w:val="16"/>
            <w:szCs w:val="16"/>
          </w:rPr>
          <w:tab/>
        </w:r>
      </w:del>
      <w:ins w:id="2457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>/* ADDED 2/28/24 */</w:t>
        </w:r>
      </w:ins>
    </w:p>
    <w:p w14:paraId="30964945" w14:textId="77777777" w:rsidR="00000000" w:rsidRPr="00FF505E" w:rsidRDefault="00000000" w:rsidP="00FF505E">
      <w:pPr>
        <w:pStyle w:val="PlainText"/>
        <w:rPr>
          <w:ins w:id="2458" w:author="Chg" w:date="2024-03-25T08:35:00Z" w16du:dateUtc="2024-03-25T13:35:00Z"/>
          <w:rFonts w:ascii="Courier New" w:hAnsi="Courier New" w:cs="Courier New"/>
        </w:rPr>
      </w:pPr>
      <w:ins w:id="2459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inner join </w:t>
        </w:r>
        <w:proofErr w:type="spellStart"/>
        <w:r w:rsidRPr="00FF505E">
          <w:rPr>
            <w:rFonts w:ascii="Courier New" w:hAnsi="Courier New" w:cs="Courier New"/>
          </w:rPr>
          <w:t>camrule</w:t>
        </w:r>
        <w:proofErr w:type="spellEnd"/>
        <w:r w:rsidRPr="00FF505E">
          <w:rPr>
            <w:rFonts w:ascii="Courier New" w:hAnsi="Courier New" w:cs="Courier New"/>
          </w:rPr>
          <w:t xml:space="preserve"> </w:t>
        </w:r>
        <w:proofErr w:type="spellStart"/>
        <w:r w:rsidRPr="00FF505E">
          <w:rPr>
            <w:rFonts w:ascii="Courier New" w:hAnsi="Courier New" w:cs="Courier New"/>
          </w:rPr>
          <w:t>cr</w:t>
        </w:r>
        <w:proofErr w:type="spellEnd"/>
        <w:r w:rsidRPr="00FF505E">
          <w:rPr>
            <w:rFonts w:ascii="Courier New" w:hAnsi="Courier New" w:cs="Courier New"/>
          </w:rPr>
          <w:t xml:space="preserve"> on </w:t>
        </w:r>
        <w:proofErr w:type="spellStart"/>
        <w:proofErr w:type="gramStart"/>
        <w:r w:rsidRPr="00FF505E">
          <w:rPr>
            <w:rFonts w:ascii="Courier New" w:hAnsi="Courier New" w:cs="Courier New"/>
          </w:rPr>
          <w:t>rc.htenant</w:t>
        </w:r>
        <w:proofErr w:type="spellEnd"/>
        <w:proofErr w:type="gram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cr.htenant</w:t>
        </w:r>
        <w:proofErr w:type="spellEnd"/>
        <w:r w:rsidRPr="00FF505E">
          <w:rPr>
            <w:rFonts w:ascii="Courier New" w:hAnsi="Courier New" w:cs="Courier New"/>
          </w:rPr>
          <w:t xml:space="preserve"> and </w:t>
        </w:r>
        <w:proofErr w:type="spellStart"/>
        <w:r w:rsidRPr="00FF505E">
          <w:rPr>
            <w:rFonts w:ascii="Courier New" w:hAnsi="Courier New" w:cs="Courier New"/>
          </w:rPr>
          <w:t>rc.hcamrule</w:t>
        </w:r>
        <w:proofErr w:type="spell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cr.hmy</w:t>
        </w:r>
        <w:proofErr w:type="spellEnd"/>
        <w:r w:rsidRPr="00FF505E">
          <w:rPr>
            <w:rFonts w:ascii="Courier New" w:hAnsi="Courier New" w:cs="Courier New"/>
          </w:rPr>
          <w:t xml:space="preserve"> and </w:t>
        </w:r>
        <w:proofErr w:type="spellStart"/>
        <w:r w:rsidRPr="00FF505E">
          <w:rPr>
            <w:rFonts w:ascii="Courier New" w:hAnsi="Courier New" w:cs="Courier New"/>
          </w:rPr>
          <w:t>rc.hexpensepool</w:t>
        </w:r>
        <w:proofErr w:type="spell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cr.hexpensepool</w:t>
        </w:r>
        <w:proofErr w:type="spellEnd"/>
        <w:r w:rsidRPr="00FF505E">
          <w:rPr>
            <w:rFonts w:ascii="Courier New" w:hAnsi="Courier New" w:cs="Courier New"/>
          </w:rPr>
          <w:t xml:space="preserve"> </w:t>
        </w:r>
      </w:ins>
    </w:p>
    <w:p w14:paraId="1085BADB" w14:textId="77777777" w:rsidR="00000000" w:rsidRPr="00FF505E" w:rsidRDefault="00000000" w:rsidP="00FF505E">
      <w:pPr>
        <w:pStyle w:val="PlainText"/>
        <w:rPr>
          <w:ins w:id="2460" w:author="Chg" w:date="2024-03-25T08:35:00Z" w16du:dateUtc="2024-03-25T13:35:00Z"/>
          <w:rFonts w:ascii="Courier New" w:hAnsi="Courier New" w:cs="Courier New"/>
        </w:rPr>
      </w:pPr>
      <w:ins w:id="2461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/*and </w:t>
        </w:r>
        <w:proofErr w:type="spellStart"/>
        <w:proofErr w:type="gramStart"/>
        <w:r w:rsidRPr="00FF505E">
          <w:rPr>
            <w:rFonts w:ascii="Courier New" w:hAnsi="Courier New" w:cs="Courier New"/>
          </w:rPr>
          <w:t>cr.dtfrom</w:t>
        </w:r>
        <w:proofErr w:type="spellEnd"/>
        <w:proofErr w:type="gramEnd"/>
        <w:r w:rsidRPr="00FF505E">
          <w:rPr>
            <w:rFonts w:ascii="Courier New" w:hAnsi="Courier New" w:cs="Courier New"/>
          </w:rPr>
          <w:t xml:space="preserve"> &lt;= @EndDt and </w:t>
        </w:r>
        <w:proofErr w:type="spellStart"/>
        <w:r w:rsidRPr="00FF505E">
          <w:rPr>
            <w:rFonts w:ascii="Courier New" w:hAnsi="Courier New" w:cs="Courier New"/>
          </w:rPr>
          <w:t>cr.dtto</w:t>
        </w:r>
        <w:proofErr w:type="spellEnd"/>
        <w:r w:rsidRPr="00FF505E">
          <w:rPr>
            <w:rFonts w:ascii="Courier New" w:hAnsi="Courier New" w:cs="Courier New"/>
          </w:rPr>
          <w:t xml:space="preserve"> &gt;= @EndDt*/</w:t>
        </w:r>
      </w:ins>
    </w:p>
    <w:p w14:paraId="755E0E6A" w14:textId="77777777" w:rsidR="00000000" w:rsidRPr="00FF505E" w:rsidRDefault="00000000" w:rsidP="00FF505E">
      <w:pPr>
        <w:pStyle w:val="PlainText"/>
        <w:rPr>
          <w:ins w:id="2462" w:author="Chg" w:date="2024-03-25T08:35:00Z" w16du:dateUtc="2024-03-25T13:35:00Z"/>
          <w:rFonts w:ascii="Courier New" w:hAnsi="Courier New" w:cs="Courier New"/>
        </w:rPr>
      </w:pPr>
      <w:ins w:id="2463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INNER JOIN </w:t>
        </w:r>
        <w:proofErr w:type="spellStart"/>
        <w:r w:rsidRPr="00FF505E">
          <w:rPr>
            <w:rFonts w:ascii="Courier New" w:hAnsi="Courier New" w:cs="Courier New"/>
          </w:rPr>
          <w:t>commamendments</w:t>
        </w:r>
        <w:proofErr w:type="spellEnd"/>
        <w:r w:rsidRPr="00FF505E">
          <w:rPr>
            <w:rFonts w:ascii="Courier New" w:hAnsi="Courier New" w:cs="Courier New"/>
          </w:rPr>
          <w:t xml:space="preserve"> ca on </w:t>
        </w:r>
        <w:proofErr w:type="spellStart"/>
        <w:proofErr w:type="gramStart"/>
        <w:r w:rsidRPr="00FF505E">
          <w:rPr>
            <w:rFonts w:ascii="Courier New" w:hAnsi="Courier New" w:cs="Courier New"/>
          </w:rPr>
          <w:t>rc.htenant</w:t>
        </w:r>
        <w:proofErr w:type="spellEnd"/>
        <w:proofErr w:type="gram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ca.htenant</w:t>
        </w:r>
        <w:proofErr w:type="spellEnd"/>
        <w:r w:rsidRPr="00FF505E">
          <w:rPr>
            <w:rFonts w:ascii="Courier New" w:hAnsi="Courier New" w:cs="Courier New"/>
          </w:rPr>
          <w:t xml:space="preserve"> and </w:t>
        </w:r>
        <w:proofErr w:type="spellStart"/>
        <w:r w:rsidRPr="00FF505E">
          <w:rPr>
            <w:rFonts w:ascii="Courier New" w:hAnsi="Courier New" w:cs="Courier New"/>
          </w:rPr>
          <w:t>cr.hamendment</w:t>
        </w:r>
        <w:proofErr w:type="spellEnd"/>
        <w:r w:rsidRPr="00FF505E">
          <w:rPr>
            <w:rFonts w:ascii="Courier New" w:hAnsi="Courier New" w:cs="Courier New"/>
          </w:rPr>
          <w:t xml:space="preserve"> = </w:t>
        </w:r>
        <w:proofErr w:type="spellStart"/>
        <w:r w:rsidRPr="00FF505E">
          <w:rPr>
            <w:rFonts w:ascii="Courier New" w:hAnsi="Courier New" w:cs="Courier New"/>
          </w:rPr>
          <w:t>ca.hmy</w:t>
        </w:r>
        <w:proofErr w:type="spellEnd"/>
      </w:ins>
    </w:p>
    <w:p w14:paraId="345BF4D1" w14:textId="77777777" w:rsidR="00000000" w:rsidRPr="00FF505E" w:rsidRDefault="00000000" w:rsidP="00FF505E">
      <w:pPr>
        <w:pStyle w:val="PlainText"/>
        <w:rPr>
          <w:ins w:id="2464" w:author="Chg" w:date="2024-03-25T08:35:00Z" w16du:dateUtc="2024-03-25T13:35:00Z"/>
          <w:rFonts w:ascii="Courier New" w:hAnsi="Courier New" w:cs="Courier New"/>
        </w:rPr>
      </w:pPr>
      <w:ins w:id="2465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>AND ((</w:t>
        </w:r>
        <w:proofErr w:type="gramStart"/>
        <w:r w:rsidRPr="00FF505E">
          <w:rPr>
            <w:rFonts w:ascii="Courier New" w:hAnsi="Courier New" w:cs="Courier New"/>
          </w:rPr>
          <w:t>ISNULL(</w:t>
        </w:r>
        <w:proofErr w:type="gramEnd"/>
        <w:r w:rsidRPr="00FF505E">
          <w:rPr>
            <w:rFonts w:ascii="Courier New" w:hAnsi="Courier New" w:cs="Courier New"/>
          </w:rPr>
          <w:t xml:space="preserve">ca.dtStart,'2000-01-01') &lt;= @EndDt </w:t>
        </w:r>
      </w:ins>
    </w:p>
    <w:p w14:paraId="46CBB697" w14:textId="77777777" w:rsidR="00000000" w:rsidRPr="00FF505E" w:rsidRDefault="00000000" w:rsidP="00FF505E">
      <w:pPr>
        <w:pStyle w:val="PlainText"/>
        <w:rPr>
          <w:ins w:id="2466" w:author="Chg" w:date="2024-03-25T08:35:00Z" w16du:dateUtc="2024-03-25T13:35:00Z"/>
          <w:rFonts w:ascii="Courier New" w:hAnsi="Courier New" w:cs="Courier New"/>
        </w:rPr>
      </w:pPr>
      <w:ins w:id="2467" w:author="Chg" w:date="2024-03-25T08:35:00Z" w16du:dateUtc="2024-03-25T13:35:00Z">
        <w:r w:rsidRPr="00FF505E">
          <w:rPr>
            <w:rFonts w:ascii="Courier New" w:hAnsi="Courier New" w:cs="Courier New"/>
          </w:rPr>
          <w:t xml:space="preserve">              </w:t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 xml:space="preserve">AND </w:t>
        </w:r>
        <w:proofErr w:type="gramStart"/>
        <w:r w:rsidRPr="00FF505E">
          <w:rPr>
            <w:rFonts w:ascii="Courier New" w:hAnsi="Courier New" w:cs="Courier New"/>
          </w:rPr>
          <w:t>ISNULL(</w:t>
        </w:r>
        <w:proofErr w:type="gramEnd"/>
        <w:r w:rsidRPr="00FF505E">
          <w:rPr>
            <w:rFonts w:ascii="Courier New" w:hAnsi="Courier New" w:cs="Courier New"/>
          </w:rPr>
          <w:t xml:space="preserve">ca.dtEnd,'2199-12-31') &gt;= @EndDt) </w:t>
        </w:r>
      </w:ins>
    </w:p>
    <w:p w14:paraId="10288F55" w14:textId="77777777" w:rsidR="00000000" w:rsidRPr="00FF505E" w:rsidRDefault="00000000" w:rsidP="00FF505E">
      <w:pPr>
        <w:pStyle w:val="PlainText"/>
        <w:rPr>
          <w:ins w:id="2468" w:author="Chg" w:date="2024-03-25T08:35:00Z" w16du:dateUtc="2024-03-25T13:35:00Z"/>
          <w:rFonts w:ascii="Courier New" w:hAnsi="Courier New" w:cs="Courier New"/>
        </w:rPr>
      </w:pPr>
      <w:ins w:id="2469" w:author="Chg" w:date="2024-03-25T08:35:00Z" w16du:dateUtc="2024-03-25T13:35:00Z"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>OR (</w:t>
        </w:r>
        <w:proofErr w:type="gramStart"/>
        <w:r w:rsidRPr="00FF505E">
          <w:rPr>
            <w:rFonts w:ascii="Courier New" w:hAnsi="Courier New" w:cs="Courier New"/>
          </w:rPr>
          <w:t>ISNULL(</w:t>
        </w:r>
        <w:proofErr w:type="gramEnd"/>
        <w:r w:rsidRPr="00FF505E">
          <w:rPr>
            <w:rFonts w:ascii="Courier New" w:hAnsi="Courier New" w:cs="Courier New"/>
          </w:rPr>
          <w:t xml:space="preserve">ca.dtStart,'2000-01-01') &lt;= @BegDt AND ISNULL(ca.dtEnd,'2199-12-31') &gt;= @BegDt) </w:t>
        </w:r>
      </w:ins>
    </w:p>
    <w:p w14:paraId="7F0F6680" w14:textId="77777777" w:rsidR="00000000" w:rsidRPr="00FF505E" w:rsidRDefault="00000000" w:rsidP="00FF505E">
      <w:pPr>
        <w:pStyle w:val="PlainText"/>
        <w:rPr>
          <w:ins w:id="2470" w:author="Chg" w:date="2024-03-25T08:35:00Z" w16du:dateUtc="2024-03-25T13:35:00Z"/>
          <w:rFonts w:ascii="Courier New" w:hAnsi="Courier New" w:cs="Courier New"/>
        </w:rPr>
      </w:pPr>
      <w:ins w:id="2471" w:author="Chg" w:date="2024-03-25T08:35:00Z" w16du:dateUtc="2024-03-25T13:35:00Z">
        <w:r w:rsidRPr="00FF505E">
          <w:rPr>
            <w:rFonts w:ascii="Courier New" w:hAnsi="Courier New" w:cs="Courier New"/>
          </w:rPr>
          <w:t xml:space="preserve">            </w:t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</w:r>
        <w:r w:rsidRPr="00FF505E">
          <w:rPr>
            <w:rFonts w:ascii="Courier New" w:hAnsi="Courier New" w:cs="Courier New"/>
          </w:rPr>
          <w:tab/>
          <w:t>OR (</w:t>
        </w:r>
        <w:proofErr w:type="gramStart"/>
        <w:r w:rsidRPr="00FF505E">
          <w:rPr>
            <w:rFonts w:ascii="Courier New" w:hAnsi="Courier New" w:cs="Courier New"/>
          </w:rPr>
          <w:t>ISNULL(</w:t>
        </w:r>
        <w:proofErr w:type="gramEnd"/>
        <w:r w:rsidRPr="00FF505E">
          <w:rPr>
            <w:rFonts w:ascii="Courier New" w:hAnsi="Courier New" w:cs="Courier New"/>
          </w:rPr>
          <w:t xml:space="preserve">ca.dtStart,'2000-01-01') &gt;= @BegDt AND ISNULL(ca.dtEnd,'2199-12-31') &lt;= @EndDt)) </w:t>
        </w:r>
      </w:ins>
    </w:p>
    <w:p w14:paraId="0CDC264D" w14:textId="77777777" w:rsidR="00000000" w:rsidRPr="00FF505E" w:rsidRDefault="00000000" w:rsidP="00FF505E">
      <w:pPr>
        <w:pStyle w:val="PlainText"/>
        <w:rPr>
          <w:rFonts w:ascii="Courier New" w:hAnsi="Courier New"/>
          <w:rPrChange w:id="24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47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47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where 1=1   </w:t>
      </w:r>
    </w:p>
    <w:p w14:paraId="74B61DBA" w14:textId="77777777" w:rsidR="00000000" w:rsidRPr="00FF505E" w:rsidRDefault="00000000" w:rsidP="00FF505E">
      <w:pPr>
        <w:pStyle w:val="PlainText"/>
        <w:rPr>
          <w:rFonts w:ascii="Courier New" w:hAnsi="Courier New"/>
          <w:rPrChange w:id="24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47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4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#Condition1#</w:t>
      </w:r>
    </w:p>
    <w:p w14:paraId="099F6CE6" w14:textId="77777777" w:rsidR="00000000" w:rsidRPr="00FF505E" w:rsidRDefault="00000000" w:rsidP="00FF505E">
      <w:pPr>
        <w:pStyle w:val="PlainText"/>
        <w:rPr>
          <w:rFonts w:ascii="Courier New" w:hAnsi="Courier New"/>
          <w:rPrChange w:id="24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48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4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#Condition2#</w:t>
      </w:r>
    </w:p>
    <w:p w14:paraId="44215EA3" w14:textId="77777777" w:rsidR="00000000" w:rsidRPr="00FF505E" w:rsidRDefault="00000000" w:rsidP="00FF505E">
      <w:pPr>
        <w:pStyle w:val="PlainText"/>
        <w:rPr>
          <w:rFonts w:ascii="Courier New" w:hAnsi="Courier New"/>
          <w:rPrChange w:id="24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48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4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4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case </w:t>
      </w:r>
      <w:proofErr w:type="spellStart"/>
      <w:r w:rsidRPr="00FF505E">
        <w:rPr>
          <w:rFonts w:ascii="Courier New" w:hAnsi="Courier New"/>
          <w:rPrChange w:id="24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24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gramStart"/>
      <w:r w:rsidRPr="00FF505E">
        <w:rPr>
          <w:rFonts w:ascii="Courier New" w:hAnsi="Courier New"/>
          <w:rPrChange w:id="24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cp.iRecoveryEOYMonth</w:t>
      </w:r>
      <w:proofErr w:type="gramEnd"/>
      <w:r w:rsidRPr="00FF505E">
        <w:rPr>
          <w:rFonts w:ascii="Courier New" w:hAnsi="Courier New"/>
          <w:rPrChange w:id="24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,0) when 0 then </w:t>
      </w:r>
      <w:proofErr w:type="spellStart"/>
      <w:r w:rsidRPr="00FF505E">
        <w:rPr>
          <w:rFonts w:ascii="Courier New" w:hAnsi="Courier New"/>
          <w:rPrChange w:id="24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pc.iRecoveryEOYMonth</w:t>
      </w:r>
      <w:proofErr w:type="spellEnd"/>
      <w:r w:rsidRPr="00FF505E">
        <w:rPr>
          <w:rFonts w:ascii="Courier New" w:hAnsi="Courier New"/>
          <w:rPrChange w:id="24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else </w:t>
      </w:r>
      <w:proofErr w:type="spellStart"/>
      <w:r w:rsidRPr="00FF505E">
        <w:rPr>
          <w:rFonts w:ascii="Courier New" w:hAnsi="Courier New"/>
          <w:rPrChange w:id="24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cp.iRecoveryEOYMonth</w:t>
      </w:r>
      <w:proofErr w:type="spellEnd"/>
      <w:r w:rsidRPr="00FF505E">
        <w:rPr>
          <w:rFonts w:ascii="Courier New" w:hAnsi="Courier New"/>
          <w:rPrChange w:id="24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end = </w:t>
      </w:r>
      <w:proofErr w:type="spellStart"/>
      <w:r w:rsidRPr="00FF505E">
        <w:rPr>
          <w:rFonts w:ascii="Courier New" w:hAnsi="Courier New"/>
          <w:rPrChange w:id="25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datepart</w:t>
      </w:r>
      <w:proofErr w:type="spellEnd"/>
      <w:r w:rsidRPr="00FF505E">
        <w:rPr>
          <w:rFonts w:ascii="Courier New" w:hAnsi="Courier New"/>
          <w:rPrChange w:id="25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(mm,(#yearend#))</w:t>
      </w:r>
    </w:p>
    <w:p w14:paraId="4F387E10" w14:textId="77777777" w:rsidR="00000000" w:rsidRPr="00FF505E" w:rsidRDefault="00000000" w:rsidP="00FF505E">
      <w:pPr>
        <w:pStyle w:val="PlainText"/>
        <w:rPr>
          <w:rFonts w:ascii="Courier New" w:hAnsi="Courier New"/>
          <w:rPrChange w:id="25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50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5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5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5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5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</w:t>
      </w:r>
      <w:proofErr w:type="spellStart"/>
      <w:proofErr w:type="gramStart"/>
      <w:r w:rsidRPr="00FF505E">
        <w:rPr>
          <w:rFonts w:ascii="Courier New" w:hAnsi="Courier New"/>
          <w:rPrChange w:id="25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rc.dtCalcTo</w:t>
      </w:r>
      <w:proofErr w:type="spellEnd"/>
      <w:proofErr w:type="gramEnd"/>
      <w:r w:rsidRPr="00FF505E">
        <w:rPr>
          <w:rFonts w:ascii="Courier New" w:hAnsi="Courier New"/>
          <w:rPrChange w:id="25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&lt;= </w:t>
      </w:r>
      <w:proofErr w:type="spellStart"/>
      <w:r w:rsidRPr="00FF505E">
        <w:rPr>
          <w:rFonts w:ascii="Courier New" w:hAnsi="Courier New"/>
          <w:rPrChange w:id="25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dateadd</w:t>
      </w:r>
      <w:proofErr w:type="spellEnd"/>
      <w:r w:rsidRPr="00FF505E">
        <w:rPr>
          <w:rFonts w:ascii="Courier New" w:hAnsi="Courier New"/>
          <w:rPrChange w:id="25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(dd,-1,(</w:t>
      </w:r>
      <w:proofErr w:type="spellStart"/>
      <w:r w:rsidRPr="00FF505E">
        <w:rPr>
          <w:rFonts w:ascii="Courier New" w:hAnsi="Courier New"/>
          <w:rPrChange w:id="25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dateadd</w:t>
      </w:r>
      <w:proofErr w:type="spellEnd"/>
      <w:r w:rsidRPr="00FF505E">
        <w:rPr>
          <w:rFonts w:ascii="Courier New" w:hAnsi="Courier New"/>
          <w:rPrChange w:id="25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(mm,1,(#yearend#))))</w:t>
      </w:r>
    </w:p>
    <w:p w14:paraId="45490667" w14:textId="77777777" w:rsidR="00000000" w:rsidRPr="00FF505E" w:rsidRDefault="00000000" w:rsidP="00FF505E">
      <w:pPr>
        <w:pStyle w:val="PlainText"/>
        <w:rPr>
          <w:rFonts w:ascii="Courier New" w:hAnsi="Courier New"/>
          <w:rPrChange w:id="25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51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5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</w:t>
      </w:r>
      <w:proofErr w:type="spellStart"/>
      <w:r w:rsidRPr="00FF505E">
        <w:rPr>
          <w:rFonts w:ascii="Courier New" w:hAnsi="Courier New"/>
          <w:rPrChange w:id="25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datepart</w:t>
      </w:r>
      <w:proofErr w:type="spellEnd"/>
      <w:r w:rsidRPr="00FF505E">
        <w:rPr>
          <w:rFonts w:ascii="Courier New" w:hAnsi="Courier New"/>
          <w:rPrChange w:id="25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proofErr w:type="gramStart"/>
      <w:r w:rsidRPr="00FF505E">
        <w:rPr>
          <w:rFonts w:ascii="Courier New" w:hAnsi="Courier New"/>
          <w:rPrChange w:id="25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yyyy,rc</w:t>
      </w:r>
      <w:proofErr w:type="gramEnd"/>
      <w:r w:rsidRPr="00FF505E">
        <w:rPr>
          <w:rFonts w:ascii="Courier New" w:hAnsi="Courier New"/>
          <w:rPrChange w:id="25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.dtCalcTo</w:t>
      </w:r>
      <w:proofErr w:type="spellEnd"/>
      <w:r w:rsidRPr="00FF505E">
        <w:rPr>
          <w:rFonts w:ascii="Courier New" w:hAnsi="Courier New"/>
          <w:rPrChange w:id="25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) =  </w:t>
      </w:r>
      <w:proofErr w:type="spellStart"/>
      <w:r w:rsidRPr="00FF505E">
        <w:rPr>
          <w:rFonts w:ascii="Courier New" w:hAnsi="Courier New"/>
          <w:rPrChange w:id="25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datepart</w:t>
      </w:r>
      <w:proofErr w:type="spellEnd"/>
      <w:r w:rsidRPr="00FF505E">
        <w:rPr>
          <w:rFonts w:ascii="Courier New" w:hAnsi="Courier New"/>
          <w:rPrChange w:id="25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spellStart"/>
      <w:r w:rsidRPr="00FF505E">
        <w:rPr>
          <w:rFonts w:ascii="Courier New" w:hAnsi="Courier New"/>
          <w:rPrChange w:id="25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yyyy</w:t>
      </w:r>
      <w:proofErr w:type="spellEnd"/>
      <w:r w:rsidRPr="00FF505E">
        <w:rPr>
          <w:rFonts w:ascii="Courier New" w:hAnsi="Courier New"/>
          <w:rPrChange w:id="25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,(#yearend#))</w:t>
      </w:r>
    </w:p>
    <w:p w14:paraId="1D87680D" w14:textId="77777777" w:rsidR="00000000" w:rsidRPr="00FF505E" w:rsidRDefault="00000000" w:rsidP="00FF505E">
      <w:pPr>
        <w:pStyle w:val="PlainText"/>
        <w:rPr>
          <w:rFonts w:ascii="Courier New" w:hAnsi="Courier New"/>
          <w:rPrChange w:id="25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52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5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5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53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group by </w:t>
      </w:r>
      <w:proofErr w:type="gramStart"/>
      <w:r w:rsidRPr="00FF505E">
        <w:rPr>
          <w:rFonts w:ascii="Courier New" w:hAnsi="Courier New"/>
          <w:rPrChange w:id="25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p.hmy,t</w:t>
      </w:r>
      <w:proofErr w:type="gramEnd"/>
      <w:r w:rsidRPr="00FF505E">
        <w:rPr>
          <w:rFonts w:ascii="Courier New" w:hAnsi="Courier New"/>
          <w:rPrChange w:id="25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.scode,t.hmyperson,cep.hmy,rc.cexpensegrossup,rc.cexpenserecoveryfactor</w:t>
      </w:r>
    </w:p>
    <w:p w14:paraId="6EAF6AE6" w14:textId="77777777" w:rsidR="00000000" w:rsidRPr="00FF505E" w:rsidRDefault="00000000" w:rsidP="00FF505E">
      <w:pPr>
        <w:pStyle w:val="PlainText"/>
        <w:rPr>
          <w:rFonts w:ascii="Courier New" w:hAnsi="Courier New"/>
          <w:rPrChange w:id="25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53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5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r w:rsidRPr="00FF505E">
        <w:rPr>
          <w:rFonts w:ascii="Courier New" w:hAnsi="Courier New"/>
          <w:rPrChange w:id="253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</w:r>
      <w:proofErr w:type="gramStart"/>
      <w:r w:rsidRPr="00FF505E">
        <w:rPr>
          <w:rFonts w:ascii="Courier New" w:hAnsi="Courier New"/>
          <w:rPrChange w:id="25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)</w:t>
      </w:r>
      <w:proofErr w:type="spellStart"/>
      <w:r w:rsidRPr="00FF505E">
        <w:rPr>
          <w:rFonts w:ascii="Courier New" w:hAnsi="Courier New"/>
          <w:rPrChange w:id="25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AdjTotal</w:t>
      </w:r>
      <w:proofErr w:type="spellEnd"/>
      <w:proofErr w:type="gramEnd"/>
      <w:r w:rsidRPr="00FF505E">
        <w:rPr>
          <w:rFonts w:ascii="Courier New" w:hAnsi="Courier New"/>
          <w:rPrChange w:id="25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on </w:t>
      </w:r>
      <w:proofErr w:type="spellStart"/>
      <w:r w:rsidRPr="00FF505E">
        <w:rPr>
          <w:rFonts w:ascii="Courier New" w:hAnsi="Courier New"/>
          <w:rPrChange w:id="25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AdjTotal.phmy</w:t>
      </w:r>
      <w:proofErr w:type="spellEnd"/>
      <w:r w:rsidRPr="00FF505E">
        <w:rPr>
          <w:rFonts w:ascii="Courier New" w:hAnsi="Courier New"/>
          <w:rPrChange w:id="25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54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25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25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AdjTotal.thmy</w:t>
      </w:r>
      <w:proofErr w:type="spellEnd"/>
      <w:r w:rsidRPr="00FF505E">
        <w:rPr>
          <w:rFonts w:ascii="Courier New" w:hAnsi="Courier New"/>
          <w:rPrChange w:id="25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5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t.hmyperson</w:t>
      </w:r>
      <w:proofErr w:type="spellEnd"/>
      <w:r w:rsidRPr="00FF505E">
        <w:rPr>
          <w:rFonts w:ascii="Courier New" w:hAnsi="Courier New"/>
          <w:rPrChange w:id="25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254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AdjTotal.exppoolid</w:t>
      </w:r>
      <w:proofErr w:type="spellEnd"/>
      <w:r w:rsidRPr="00FF505E">
        <w:rPr>
          <w:rFonts w:ascii="Courier New" w:hAnsi="Courier New"/>
          <w:rPrChange w:id="25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5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</w:p>
    <w:p w14:paraId="5AA4F1E3" w14:textId="77777777" w:rsidR="00000000" w:rsidRPr="00FF505E" w:rsidRDefault="00000000" w:rsidP="00FF505E">
      <w:pPr>
        <w:pStyle w:val="PlainText"/>
        <w:rPr>
          <w:rFonts w:ascii="Courier New" w:hAnsi="Courier New"/>
          <w:rPrChange w:id="25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55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5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where 1=1   </w:t>
      </w:r>
    </w:p>
    <w:p w14:paraId="04E086E2" w14:textId="77777777" w:rsidR="00000000" w:rsidRPr="00FF505E" w:rsidRDefault="00000000" w:rsidP="00FF505E">
      <w:pPr>
        <w:pStyle w:val="PlainText"/>
        <w:rPr>
          <w:rFonts w:ascii="Courier New" w:hAnsi="Courier New"/>
          <w:rPrChange w:id="255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55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5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#Condition1#</w:t>
      </w:r>
    </w:p>
    <w:p w14:paraId="34A3316B" w14:textId="77777777" w:rsidR="00000000" w:rsidRPr="00FF505E" w:rsidRDefault="00000000" w:rsidP="00FF505E">
      <w:pPr>
        <w:pStyle w:val="PlainText"/>
        <w:rPr>
          <w:rFonts w:ascii="Courier New" w:hAnsi="Courier New"/>
          <w:rPrChange w:id="25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55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5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#Condition2#</w:t>
      </w:r>
    </w:p>
    <w:p w14:paraId="73AB9AE1" w14:textId="77777777" w:rsidR="00000000" w:rsidRPr="00FF505E" w:rsidRDefault="00000000" w:rsidP="00FF505E">
      <w:pPr>
        <w:pStyle w:val="PlainText"/>
        <w:rPr>
          <w:rFonts w:ascii="Courier New" w:hAnsi="Courier New"/>
          <w:rPrChange w:id="256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56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5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case </w:t>
      </w:r>
      <w:proofErr w:type="spellStart"/>
      <w:r w:rsidRPr="00FF505E">
        <w:rPr>
          <w:rFonts w:ascii="Courier New" w:hAnsi="Courier New"/>
          <w:rPrChange w:id="256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isnull</w:t>
      </w:r>
      <w:proofErr w:type="spellEnd"/>
      <w:r w:rsidRPr="00FF505E">
        <w:rPr>
          <w:rFonts w:ascii="Courier New" w:hAnsi="Courier New"/>
          <w:rPrChange w:id="25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</w:t>
      </w:r>
      <w:proofErr w:type="gramStart"/>
      <w:r w:rsidRPr="00FF505E">
        <w:rPr>
          <w:rFonts w:ascii="Courier New" w:hAnsi="Courier New"/>
          <w:rPrChange w:id="256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cp.iRecoveryEOYMonth</w:t>
      </w:r>
      <w:proofErr w:type="gramEnd"/>
      <w:r w:rsidRPr="00FF505E">
        <w:rPr>
          <w:rFonts w:ascii="Courier New" w:hAnsi="Courier New"/>
          <w:rPrChange w:id="25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,0) when 0 then </w:t>
      </w:r>
      <w:proofErr w:type="spellStart"/>
      <w:r w:rsidRPr="00FF505E">
        <w:rPr>
          <w:rFonts w:ascii="Courier New" w:hAnsi="Courier New"/>
          <w:rPrChange w:id="25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pc.iRecoveryEOYMonth</w:t>
      </w:r>
      <w:proofErr w:type="spellEnd"/>
      <w:r w:rsidRPr="00FF505E">
        <w:rPr>
          <w:rFonts w:ascii="Courier New" w:hAnsi="Courier New"/>
          <w:rPrChange w:id="256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else </w:t>
      </w:r>
      <w:proofErr w:type="spellStart"/>
      <w:r w:rsidRPr="00FF505E">
        <w:rPr>
          <w:rFonts w:ascii="Courier New" w:hAnsi="Courier New"/>
          <w:rPrChange w:id="25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cp.iRecoveryEOYMonth</w:t>
      </w:r>
      <w:proofErr w:type="spellEnd"/>
      <w:r w:rsidRPr="00FF505E">
        <w:rPr>
          <w:rFonts w:ascii="Courier New" w:hAnsi="Courier New"/>
          <w:rPrChange w:id="25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end = </w:t>
      </w:r>
      <w:proofErr w:type="spellStart"/>
      <w:r w:rsidRPr="00FF505E">
        <w:rPr>
          <w:rFonts w:ascii="Courier New" w:hAnsi="Courier New"/>
          <w:rPrChange w:id="25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datepart</w:t>
      </w:r>
      <w:proofErr w:type="spellEnd"/>
      <w:r w:rsidRPr="00FF505E">
        <w:rPr>
          <w:rFonts w:ascii="Courier New" w:hAnsi="Courier New"/>
          <w:rPrChange w:id="25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(mm,(#yearend#))</w:t>
      </w:r>
    </w:p>
    <w:p w14:paraId="19618EBF" w14:textId="77777777" w:rsidR="00000000" w:rsidRPr="00FF505E" w:rsidRDefault="00000000" w:rsidP="00FF505E">
      <w:pPr>
        <w:pStyle w:val="PlainText"/>
        <w:rPr>
          <w:rFonts w:ascii="Courier New" w:hAnsi="Courier New"/>
          <w:rPrChange w:id="25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57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5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and exists </w:t>
      </w:r>
      <w:proofErr w:type="gramStart"/>
      <w:r w:rsidRPr="00FF505E">
        <w:rPr>
          <w:rFonts w:ascii="Courier New" w:hAnsi="Courier New"/>
          <w:rPrChange w:id="25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( select</w:t>
      </w:r>
      <w:proofErr w:type="gramEnd"/>
      <w:r w:rsidRPr="00FF505E">
        <w:rPr>
          <w:rFonts w:ascii="Courier New" w:hAnsi="Courier New"/>
          <w:rPrChange w:id="25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1 from </w:t>
      </w:r>
      <w:proofErr w:type="spellStart"/>
      <w:r w:rsidRPr="00FF505E">
        <w:rPr>
          <w:rFonts w:ascii="Courier New" w:hAnsi="Courier New"/>
          <w:rPrChange w:id="25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camrule</w:t>
      </w:r>
      <w:proofErr w:type="spellEnd"/>
      <w:r w:rsidRPr="00FF505E">
        <w:rPr>
          <w:rFonts w:ascii="Courier New" w:hAnsi="Courier New"/>
          <w:rPrChange w:id="25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</w:t>
      </w:r>
      <w:proofErr w:type="spellStart"/>
      <w:r w:rsidRPr="00FF505E">
        <w:rPr>
          <w:rFonts w:ascii="Courier New" w:hAnsi="Courier New"/>
          <w:rPrChange w:id="25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cr</w:t>
      </w:r>
      <w:proofErr w:type="spellEnd"/>
      <w:r w:rsidRPr="00FF505E">
        <w:rPr>
          <w:rFonts w:ascii="Courier New" w:hAnsi="Courier New"/>
          <w:rPrChange w:id="25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where </w:t>
      </w:r>
      <w:proofErr w:type="spellStart"/>
      <w:r w:rsidRPr="00FF505E">
        <w:rPr>
          <w:rFonts w:ascii="Courier New" w:hAnsi="Courier New"/>
          <w:rPrChange w:id="25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cr.hexpensepool</w:t>
      </w:r>
      <w:proofErr w:type="spellEnd"/>
      <w:r w:rsidRPr="00FF505E">
        <w:rPr>
          <w:rFonts w:ascii="Courier New" w:hAnsi="Courier New"/>
          <w:rPrChange w:id="258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5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cep.hmy</w:t>
      </w:r>
      <w:proofErr w:type="spellEnd"/>
      <w:r w:rsidRPr="00FF505E">
        <w:rPr>
          <w:rFonts w:ascii="Courier New" w:hAnsi="Courier New"/>
          <w:rPrChange w:id="25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and </w:t>
      </w:r>
      <w:proofErr w:type="spellStart"/>
      <w:r w:rsidRPr="00FF505E">
        <w:rPr>
          <w:rFonts w:ascii="Courier New" w:hAnsi="Courier New"/>
          <w:rPrChange w:id="25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cr.htenant</w:t>
      </w:r>
      <w:proofErr w:type="spellEnd"/>
      <w:r w:rsidRPr="00FF505E">
        <w:rPr>
          <w:rFonts w:ascii="Courier New" w:hAnsi="Courier New"/>
          <w:rPrChange w:id="25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</w:t>
      </w:r>
      <w:proofErr w:type="spellStart"/>
      <w:r w:rsidRPr="00FF505E">
        <w:rPr>
          <w:rFonts w:ascii="Courier New" w:hAnsi="Courier New"/>
          <w:rPrChange w:id="25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t.hmyperson</w:t>
      </w:r>
      <w:proofErr w:type="spellEnd"/>
      <w:r w:rsidRPr="00FF505E">
        <w:rPr>
          <w:rFonts w:ascii="Courier New" w:hAnsi="Courier New"/>
          <w:rPrChange w:id="25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)</w:t>
      </w:r>
    </w:p>
    <w:p w14:paraId="4EADE32B" w14:textId="77777777" w:rsidR="00000000" w:rsidRPr="00FF505E" w:rsidRDefault="00000000" w:rsidP="00FF505E">
      <w:pPr>
        <w:pStyle w:val="PlainText"/>
        <w:rPr>
          <w:rFonts w:ascii="Courier New" w:hAnsi="Courier New"/>
          <w:rPrChange w:id="25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59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59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 xml:space="preserve">group by </w:t>
      </w:r>
      <w:proofErr w:type="gramStart"/>
      <w:r w:rsidRPr="00FF505E">
        <w:rPr>
          <w:rFonts w:ascii="Courier New" w:hAnsi="Courier New"/>
          <w:rPrChange w:id="25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p.hmy,p</w:t>
      </w:r>
      <w:proofErr w:type="gramEnd"/>
      <w:r w:rsidRPr="00FF505E">
        <w:rPr>
          <w:rFonts w:ascii="Courier New" w:hAnsi="Courier New"/>
          <w:rPrChange w:id="25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.scode,p.saddr1,t.scode,t.hmyperson,cep.hmy,cep.scode,cep.sdesc ,</w:t>
      </w:r>
      <w:proofErr w:type="spellStart"/>
      <w:r w:rsidRPr="00FF505E">
        <w:rPr>
          <w:rFonts w:ascii="Courier New" w:hAnsi="Courier New"/>
          <w:rPrChange w:id="25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AdjTotal.ExpOp</w:t>
      </w:r>
      <w:proofErr w:type="spellEnd"/>
      <w:r w:rsidRPr="00FF505E">
        <w:rPr>
          <w:rFonts w:ascii="Courier New" w:hAnsi="Courier New"/>
          <w:rPrChange w:id="25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</w:t>
      </w:r>
      <w:proofErr w:type="spellStart"/>
      <w:r w:rsidRPr="00FF505E">
        <w:rPr>
          <w:rFonts w:ascii="Courier New" w:hAnsi="Courier New"/>
          <w:rPrChange w:id="259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AdjTotal.GrossUp</w:t>
      </w:r>
      <w:proofErr w:type="spellEnd"/>
      <w:r w:rsidRPr="00FF505E">
        <w:rPr>
          <w:rFonts w:ascii="Courier New" w:hAnsi="Courier New"/>
          <w:rPrChange w:id="25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</w:t>
      </w:r>
      <w:proofErr w:type="spellStart"/>
      <w:r w:rsidRPr="00FF505E">
        <w:rPr>
          <w:rFonts w:ascii="Courier New" w:hAnsi="Courier New"/>
          <w:rPrChange w:id="25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AdjTotal.RecoveryFactor</w:t>
      </w:r>
      <w:proofErr w:type="spellEnd"/>
      <w:r w:rsidRPr="00FF505E">
        <w:rPr>
          <w:rFonts w:ascii="Courier New" w:hAnsi="Courier New"/>
          <w:rPrChange w:id="26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</w:t>
      </w:r>
      <w:proofErr w:type="spellStart"/>
      <w:r w:rsidRPr="00FF505E">
        <w:rPr>
          <w:rFonts w:ascii="Courier New" w:hAnsi="Courier New"/>
          <w:rPrChange w:id="26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t.dtleasefrom</w:t>
      </w:r>
      <w:proofErr w:type="spellEnd"/>
      <w:r w:rsidRPr="00FF505E">
        <w:rPr>
          <w:rFonts w:ascii="Courier New" w:hAnsi="Courier New"/>
          <w:rPrChange w:id="26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, </w:t>
      </w:r>
      <w:proofErr w:type="spellStart"/>
      <w:r w:rsidRPr="00FF505E">
        <w:rPr>
          <w:rFonts w:ascii="Courier New" w:hAnsi="Courier New"/>
          <w:rPrChange w:id="26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t.dtleaseto</w:t>
      </w:r>
      <w:proofErr w:type="spellEnd"/>
    </w:p>
    <w:p w14:paraId="7FF0C1C8" w14:textId="77777777" w:rsidR="00000000" w:rsidRPr="00FF505E" w:rsidRDefault="00000000" w:rsidP="00FF505E">
      <w:pPr>
        <w:pStyle w:val="PlainText"/>
        <w:rPr>
          <w:rFonts w:ascii="Courier New" w:hAnsi="Courier New"/>
          <w:rPrChange w:id="260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05" w:author="Chg" w:date="2024-03-25T08:35:00Z" w16du:dateUtc="2024-03-25T13:35:00Z">
          <w:pPr>
            <w:pStyle w:val="PlainText"/>
            <w:ind w:left="-720"/>
          </w:pPr>
        </w:pPrChange>
      </w:pPr>
      <w:proofErr w:type="gramStart"/>
      <w:r w:rsidRPr="00FF505E">
        <w:rPr>
          <w:rFonts w:ascii="Courier New" w:hAnsi="Courier New"/>
          <w:rPrChange w:id="26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)a</w:t>
      </w:r>
      <w:proofErr w:type="gramEnd"/>
    </w:p>
    <w:p w14:paraId="52471BB4" w14:textId="77777777" w:rsidR="00000000" w:rsidRPr="00FF505E" w:rsidRDefault="00000000" w:rsidP="00FF505E">
      <w:pPr>
        <w:pStyle w:val="PlainText"/>
        <w:rPr>
          <w:rFonts w:ascii="Courier New" w:hAnsi="Courier New"/>
          <w:rPrChange w:id="26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0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order by </w:t>
      </w:r>
      <w:proofErr w:type="spellStart"/>
      <w:proofErr w:type="gramStart"/>
      <w:r w:rsidRPr="00FF505E">
        <w:rPr>
          <w:rFonts w:ascii="Courier New" w:hAnsi="Courier New"/>
          <w:rPrChange w:id="26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a.ord</w:t>
      </w:r>
      <w:proofErr w:type="spellEnd"/>
      <w:proofErr w:type="gramEnd"/>
    </w:p>
    <w:p w14:paraId="0CFEA096" w14:textId="77777777" w:rsidR="00000000" w:rsidRPr="00FF505E" w:rsidRDefault="00000000" w:rsidP="00FF505E">
      <w:pPr>
        <w:pStyle w:val="PlainText"/>
        <w:rPr>
          <w:rFonts w:ascii="Courier New" w:hAnsi="Courier New"/>
          <w:rPrChange w:id="26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1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//end </w:t>
      </w:r>
      <w:proofErr w:type="gramStart"/>
      <w:r w:rsidRPr="00FF505E">
        <w:rPr>
          <w:rFonts w:ascii="Courier New" w:hAnsi="Courier New"/>
          <w:rPrChange w:id="26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select</w:t>
      </w:r>
      <w:proofErr w:type="gramEnd"/>
    </w:p>
    <w:p w14:paraId="1F6345F4" w14:textId="77777777" w:rsidR="00000000" w:rsidRPr="00FF505E" w:rsidRDefault="00000000" w:rsidP="00FF505E">
      <w:pPr>
        <w:pStyle w:val="PlainText"/>
        <w:rPr>
          <w:rFonts w:ascii="Courier New" w:hAnsi="Courier New"/>
          <w:rPrChange w:id="26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16" w:author="Chg" w:date="2024-03-25T08:35:00Z" w16du:dateUtc="2024-03-25T13:35:00Z">
          <w:pPr>
            <w:pStyle w:val="PlainText"/>
            <w:ind w:left="-720"/>
          </w:pPr>
        </w:pPrChange>
      </w:pPr>
    </w:p>
    <w:p w14:paraId="3E7F629B" w14:textId="77777777" w:rsidR="00000000" w:rsidRPr="00FF505E" w:rsidRDefault="00000000" w:rsidP="00FF505E">
      <w:pPr>
        <w:pStyle w:val="PlainText"/>
        <w:rPr>
          <w:rFonts w:ascii="Courier New" w:hAnsi="Courier New"/>
          <w:rPrChange w:id="26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1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1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//Columns</w:t>
      </w:r>
    </w:p>
    <w:p w14:paraId="37F69A4B" w14:textId="77777777" w:rsidR="00000000" w:rsidRPr="00FF505E" w:rsidRDefault="00000000" w:rsidP="00FF505E">
      <w:pPr>
        <w:pStyle w:val="PlainText"/>
        <w:rPr>
          <w:rFonts w:ascii="Courier New" w:hAnsi="Courier New"/>
          <w:rPrChange w:id="26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21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2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//</w:t>
      </w:r>
      <w:proofErr w:type="gramStart"/>
      <w:r w:rsidRPr="00FF505E">
        <w:rPr>
          <w:rFonts w:ascii="Courier New" w:hAnsi="Courier New"/>
          <w:rPrChange w:id="26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Type,  Name</w:t>
      </w:r>
      <w:proofErr w:type="gramEnd"/>
      <w:r w:rsidRPr="00FF505E">
        <w:rPr>
          <w:rFonts w:ascii="Courier New" w:hAnsi="Courier New"/>
          <w:rPrChange w:id="262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Hd1, Hd2,             Hd3,       Hd4, Show, </w:t>
      </w:r>
      <w:proofErr w:type="spellStart"/>
      <w:r w:rsidRPr="00FF505E">
        <w:rPr>
          <w:rFonts w:ascii="Courier New" w:hAnsi="Courier New"/>
          <w:rPrChange w:id="262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Clr</w:t>
      </w:r>
      <w:proofErr w:type="spellEnd"/>
      <w:r w:rsidRPr="00FF505E">
        <w:rPr>
          <w:rFonts w:ascii="Courier New" w:hAnsi="Courier New"/>
          <w:rPrChange w:id="262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</w:t>
      </w:r>
      <w:proofErr w:type="spellStart"/>
      <w:r w:rsidRPr="00FF505E">
        <w:rPr>
          <w:rFonts w:ascii="Courier New" w:hAnsi="Courier New"/>
          <w:rPrChange w:id="262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Frmla</w:t>
      </w:r>
      <w:proofErr w:type="spellEnd"/>
      <w:r w:rsidRPr="00FF505E">
        <w:rPr>
          <w:rFonts w:ascii="Courier New" w:hAnsi="Courier New"/>
          <w:rPrChange w:id="262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 Drill,  Key, Width</w:t>
      </w:r>
    </w:p>
    <w:p w14:paraId="0A89FBC0" w14:textId="77777777" w:rsidR="00000000" w:rsidRPr="00FF505E" w:rsidRDefault="00000000" w:rsidP="00FF505E">
      <w:pPr>
        <w:pStyle w:val="PlainText"/>
        <w:rPr>
          <w:rFonts w:ascii="Courier New" w:hAnsi="Courier New"/>
          <w:rPrChange w:id="262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3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3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 </w:t>
      </w:r>
      <w:proofErr w:type="gramStart"/>
      <w:r w:rsidRPr="00FF505E">
        <w:rPr>
          <w:rFonts w:ascii="Courier New" w:hAnsi="Courier New"/>
          <w:rPrChange w:id="263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T,   </w:t>
      </w:r>
      <w:proofErr w:type="gramEnd"/>
      <w:r w:rsidRPr="00FF505E">
        <w:rPr>
          <w:rFonts w:ascii="Courier New" w:hAnsi="Courier New"/>
          <w:rPrChange w:id="263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,    ,    ,        </w:t>
      </w:r>
      <w:r w:rsidRPr="00FF505E">
        <w:rPr>
          <w:rFonts w:ascii="Courier New" w:hAnsi="Courier New"/>
          <w:rPrChange w:id="263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,          ,    Y,    ,      ,     5,     ,   800,</w:t>
      </w:r>
    </w:p>
    <w:p w14:paraId="6A8BB9AF" w14:textId="77777777" w:rsidR="00000000" w:rsidRPr="00FF505E" w:rsidRDefault="00000000" w:rsidP="00FF505E">
      <w:pPr>
        <w:pStyle w:val="PlainText"/>
        <w:rPr>
          <w:rFonts w:ascii="Courier New" w:hAnsi="Courier New"/>
          <w:rPrChange w:id="263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36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3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 </w:t>
      </w:r>
      <w:proofErr w:type="gramStart"/>
      <w:r w:rsidRPr="00FF505E">
        <w:rPr>
          <w:rFonts w:ascii="Courier New" w:hAnsi="Courier New"/>
          <w:rPrChange w:id="263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T,   </w:t>
      </w:r>
      <w:proofErr w:type="gramEnd"/>
      <w:r w:rsidRPr="00FF505E">
        <w:rPr>
          <w:rFonts w:ascii="Courier New" w:hAnsi="Courier New"/>
          <w:rPrChange w:id="263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,    ,    ,         </w:t>
      </w:r>
      <w:r w:rsidRPr="00FF505E">
        <w:rPr>
          <w:rFonts w:ascii="Courier New" w:hAnsi="Courier New"/>
          <w:rPrChange w:id="264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,          ,    Y,    ,      ,      ,     ,  2000,</w:t>
      </w:r>
    </w:p>
    <w:p w14:paraId="0D5F4C9D" w14:textId="77777777" w:rsidR="00000000" w:rsidRPr="00FF505E" w:rsidRDefault="00000000" w:rsidP="00FF505E">
      <w:pPr>
        <w:pStyle w:val="PlainText"/>
        <w:rPr>
          <w:rFonts w:ascii="Courier New" w:hAnsi="Courier New"/>
          <w:rPrChange w:id="264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4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4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 </w:t>
      </w:r>
      <w:proofErr w:type="gramStart"/>
      <w:r w:rsidRPr="00FF505E">
        <w:rPr>
          <w:rFonts w:ascii="Courier New" w:hAnsi="Courier New"/>
          <w:rPrChange w:id="264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T,   </w:t>
      </w:r>
      <w:proofErr w:type="gramEnd"/>
      <w:r w:rsidRPr="00FF505E">
        <w:rPr>
          <w:rFonts w:ascii="Courier New" w:hAnsi="Courier New"/>
          <w:rPrChange w:id="264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,    ,    ,               </w:t>
      </w:r>
      <w:r w:rsidRPr="00FF505E">
        <w:rPr>
          <w:rFonts w:ascii="Courier New" w:hAnsi="Courier New"/>
          <w:rPrChange w:id="264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,          ,    Y,    ,      ,      ,     ,  2000,</w:t>
      </w:r>
    </w:p>
    <w:p w14:paraId="1C0AD4F1" w14:textId="77777777" w:rsidR="00000000" w:rsidRPr="00FF505E" w:rsidRDefault="00000000" w:rsidP="00FF505E">
      <w:pPr>
        <w:pStyle w:val="PlainText"/>
        <w:rPr>
          <w:rFonts w:ascii="Courier New" w:hAnsi="Courier New"/>
          <w:rPrChange w:id="264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4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4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 </w:t>
      </w:r>
      <w:proofErr w:type="gramStart"/>
      <w:r w:rsidRPr="00FF505E">
        <w:rPr>
          <w:rFonts w:ascii="Courier New" w:hAnsi="Courier New"/>
          <w:rPrChange w:id="265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T,   </w:t>
      </w:r>
      <w:proofErr w:type="gramEnd"/>
      <w:r w:rsidRPr="00FF505E">
        <w:rPr>
          <w:rFonts w:ascii="Courier New" w:hAnsi="Courier New"/>
          <w:rPrChange w:id="265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,    ,    ,               </w:t>
      </w:r>
      <w:r w:rsidRPr="00FF505E">
        <w:rPr>
          <w:rFonts w:ascii="Courier New" w:hAnsi="Courier New"/>
          <w:rPrChange w:id="265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,          ,    Y,    ,      ,      ,     ,  2000,</w:t>
      </w:r>
    </w:p>
    <w:p w14:paraId="6697D3FA" w14:textId="77777777" w:rsidR="00000000" w:rsidRPr="00FF505E" w:rsidRDefault="00000000" w:rsidP="00FF505E">
      <w:pPr>
        <w:pStyle w:val="PlainText"/>
        <w:rPr>
          <w:rFonts w:ascii="Courier New" w:hAnsi="Courier New"/>
          <w:rPrChange w:id="265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5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5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 </w:t>
      </w:r>
      <w:proofErr w:type="gramStart"/>
      <w:r w:rsidRPr="00FF505E">
        <w:rPr>
          <w:rFonts w:ascii="Courier New" w:hAnsi="Courier New"/>
          <w:rPrChange w:id="265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T,   </w:t>
      </w:r>
      <w:proofErr w:type="gramEnd"/>
      <w:r w:rsidRPr="00FF505E">
        <w:rPr>
          <w:rFonts w:ascii="Courier New" w:hAnsi="Courier New"/>
          <w:rPrChange w:id="265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,    ,    ,           </w:t>
      </w:r>
      <w:r w:rsidRPr="00FF505E">
        <w:rPr>
          <w:rFonts w:ascii="Courier New" w:hAnsi="Courier New"/>
          <w:rPrChange w:id="265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ab/>
        <w:t>,          ,    Y,    ,      ,      ,     ,   800,</w:t>
      </w:r>
    </w:p>
    <w:p w14:paraId="69AC0106" w14:textId="77777777" w:rsidR="00000000" w:rsidRPr="00FF505E" w:rsidRDefault="00000000" w:rsidP="00FF505E">
      <w:pPr>
        <w:pStyle w:val="PlainText"/>
        <w:rPr>
          <w:rFonts w:ascii="Courier New" w:hAnsi="Courier New"/>
          <w:rPrChange w:id="265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60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6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//End columns</w:t>
      </w:r>
    </w:p>
    <w:p w14:paraId="06B02FE8" w14:textId="77777777" w:rsidR="00000000" w:rsidRPr="00FF505E" w:rsidRDefault="00000000" w:rsidP="00FF505E">
      <w:pPr>
        <w:pStyle w:val="PlainText"/>
        <w:rPr>
          <w:rFonts w:ascii="Courier New" w:hAnsi="Courier New"/>
          <w:rPrChange w:id="266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63" w:author="Chg" w:date="2024-03-25T08:35:00Z" w16du:dateUtc="2024-03-25T13:35:00Z">
          <w:pPr>
            <w:pStyle w:val="PlainText"/>
            <w:ind w:left="-720"/>
          </w:pPr>
        </w:pPrChange>
      </w:pPr>
    </w:p>
    <w:p w14:paraId="302A79E6" w14:textId="77777777" w:rsidR="00000000" w:rsidRPr="00FF505E" w:rsidRDefault="00000000" w:rsidP="00FF505E">
      <w:pPr>
        <w:pStyle w:val="PlainText"/>
        <w:rPr>
          <w:rFonts w:ascii="Courier New" w:hAnsi="Courier New"/>
          <w:rPrChange w:id="266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65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6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//Filter</w:t>
      </w:r>
    </w:p>
    <w:p w14:paraId="6893433F" w14:textId="77777777" w:rsidR="00000000" w:rsidRPr="00FF505E" w:rsidRDefault="00000000" w:rsidP="00FF505E">
      <w:pPr>
        <w:pStyle w:val="PlainText"/>
        <w:rPr>
          <w:rFonts w:ascii="Courier New" w:hAnsi="Courier New"/>
          <w:rPrChange w:id="266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68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6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//Type, </w:t>
      </w:r>
      <w:proofErr w:type="spellStart"/>
      <w:proofErr w:type="gramStart"/>
      <w:r w:rsidRPr="00FF505E">
        <w:rPr>
          <w:rFonts w:ascii="Courier New" w:hAnsi="Courier New"/>
          <w:rPrChange w:id="267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DataTyp</w:t>
      </w:r>
      <w:proofErr w:type="spellEnd"/>
      <w:r w:rsidRPr="00FF505E">
        <w:rPr>
          <w:rFonts w:ascii="Courier New" w:hAnsi="Courier New"/>
          <w:rPrChange w:id="267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  </w:t>
      </w:r>
      <w:proofErr w:type="gramEnd"/>
      <w:r w:rsidRPr="00FF505E">
        <w:rPr>
          <w:rFonts w:ascii="Courier New" w:hAnsi="Courier New"/>
          <w:rPrChange w:id="267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  Name,        Caption,   Key,   List,                       Val1,  Val2,  Mand, Multi, Title,</w:t>
      </w:r>
    </w:p>
    <w:p w14:paraId="7487A7CB" w14:textId="77777777" w:rsidR="00000000" w:rsidRPr="00FF505E" w:rsidRDefault="00000000" w:rsidP="00FF505E">
      <w:pPr>
        <w:pStyle w:val="PlainText"/>
        <w:rPr>
          <w:rFonts w:ascii="Courier New" w:hAnsi="Courier New"/>
          <w:rPrChange w:id="267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7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7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 </w:t>
      </w:r>
      <w:proofErr w:type="gramStart"/>
      <w:r w:rsidRPr="00FF505E">
        <w:rPr>
          <w:rFonts w:ascii="Courier New" w:hAnsi="Courier New"/>
          <w:rPrChange w:id="267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C,   </w:t>
      </w:r>
      <w:proofErr w:type="gramEnd"/>
      <w:r w:rsidRPr="00FF505E">
        <w:rPr>
          <w:rFonts w:ascii="Courier New" w:hAnsi="Courier New"/>
          <w:rPrChange w:id="267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T,        </w:t>
      </w:r>
      <w:proofErr w:type="spellStart"/>
      <w:r w:rsidRPr="00FF505E">
        <w:rPr>
          <w:rFonts w:ascii="Courier New" w:hAnsi="Courier New"/>
          <w:rPrChange w:id="267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267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      Property,      ,     61,            </w:t>
      </w:r>
      <w:proofErr w:type="spellStart"/>
      <w:r w:rsidRPr="00FF505E">
        <w:rPr>
          <w:rFonts w:ascii="Courier New" w:hAnsi="Courier New"/>
          <w:rPrChange w:id="268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p.hMy</w:t>
      </w:r>
      <w:proofErr w:type="spellEnd"/>
      <w:r w:rsidRPr="00FF505E">
        <w:rPr>
          <w:rFonts w:ascii="Courier New" w:hAnsi="Courier New"/>
          <w:rPrChange w:id="268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#p.hmy#,      ,     Y,     Y,     N,</w:t>
      </w:r>
    </w:p>
    <w:p w14:paraId="133D03C5" w14:textId="77777777" w:rsidR="00000000" w:rsidRPr="00FF505E" w:rsidRDefault="00000000" w:rsidP="00FF505E">
      <w:pPr>
        <w:pStyle w:val="PlainText"/>
        <w:rPr>
          <w:rFonts w:ascii="Courier New" w:hAnsi="Courier New"/>
          <w:rPrChange w:id="268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83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8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 </w:t>
      </w:r>
      <w:proofErr w:type="gramStart"/>
      <w:r w:rsidRPr="00FF505E">
        <w:rPr>
          <w:rFonts w:ascii="Courier New" w:hAnsi="Courier New"/>
          <w:rPrChange w:id="268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C,   </w:t>
      </w:r>
      <w:proofErr w:type="gramEnd"/>
      <w:r w:rsidRPr="00FF505E">
        <w:rPr>
          <w:rFonts w:ascii="Courier New" w:hAnsi="Courier New"/>
          <w:rPrChange w:id="268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T,  </w:t>
      </w:r>
      <w:proofErr w:type="spellStart"/>
      <w:r w:rsidRPr="00FF505E">
        <w:rPr>
          <w:rFonts w:ascii="Courier New" w:hAnsi="Courier New"/>
          <w:rPrChange w:id="268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t.hmyperson</w:t>
      </w:r>
      <w:proofErr w:type="spellEnd"/>
      <w:r w:rsidRPr="00FF505E">
        <w:rPr>
          <w:rFonts w:ascii="Courier New" w:hAnsi="Courier New"/>
          <w:rPrChange w:id="268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      Lease Id,      ,      1,  </w:t>
      </w:r>
      <w:proofErr w:type="spellStart"/>
      <w:r w:rsidRPr="00FF505E">
        <w:rPr>
          <w:rFonts w:ascii="Courier New" w:hAnsi="Courier New"/>
          <w:rPrChange w:id="268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t.hmyperson</w:t>
      </w:r>
      <w:proofErr w:type="spellEnd"/>
      <w:r w:rsidRPr="00FF505E">
        <w:rPr>
          <w:rFonts w:ascii="Courier New" w:hAnsi="Courier New"/>
          <w:rPrChange w:id="269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=#t.hmyperson#,      ,     N,     Y,     Y,</w:t>
      </w:r>
    </w:p>
    <w:p w14:paraId="26C65B22" w14:textId="77777777" w:rsidR="00000000" w:rsidRPr="00FF505E" w:rsidRDefault="00000000" w:rsidP="00FF505E">
      <w:pPr>
        <w:pStyle w:val="PlainText"/>
        <w:rPr>
          <w:rFonts w:ascii="Courier New" w:hAnsi="Courier New"/>
          <w:rPrChange w:id="269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92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9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 </w:t>
      </w:r>
      <w:proofErr w:type="gramStart"/>
      <w:r w:rsidRPr="00FF505E">
        <w:rPr>
          <w:rFonts w:ascii="Courier New" w:hAnsi="Courier New"/>
          <w:rPrChange w:id="269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0,   </w:t>
      </w:r>
      <w:proofErr w:type="gramEnd"/>
      <w:r w:rsidRPr="00FF505E">
        <w:rPr>
          <w:rFonts w:ascii="Courier New" w:hAnsi="Courier New"/>
          <w:rPrChange w:id="269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M,   yearend,     Expense Year End(MM/YYYY),    ,                                                                                                                           ,                               ,     ,         Y,           ,     Y,</w:t>
      </w:r>
    </w:p>
    <w:p w14:paraId="22A2F488" w14:textId="77777777" w:rsidR="00000000" w:rsidRPr="00FF505E" w:rsidRDefault="00000000" w:rsidP="00FF505E">
      <w:pPr>
        <w:pStyle w:val="PlainText"/>
        <w:rPr>
          <w:rFonts w:ascii="Courier New" w:hAnsi="Courier New"/>
          <w:rPrChange w:id="269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697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69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  </w:t>
      </w:r>
      <w:proofErr w:type="gramStart"/>
      <w:r w:rsidRPr="00FF505E">
        <w:rPr>
          <w:rFonts w:ascii="Courier New" w:hAnsi="Courier New"/>
          <w:rPrChange w:id="269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L,   </w:t>
      </w:r>
      <w:proofErr w:type="gramEnd"/>
      <w:r w:rsidRPr="00FF505E">
        <w:rPr>
          <w:rFonts w:ascii="Courier New" w:hAnsi="Courier New"/>
          <w:rPrChange w:id="270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T,        books,        Books,    ,                     </w:t>
      </w:r>
      <w:proofErr w:type="spellStart"/>
      <w:r w:rsidRPr="00FF505E">
        <w:rPr>
          <w:rFonts w:ascii="Courier New" w:hAnsi="Courier New"/>
          <w:rPrChange w:id="270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Cash^Accrual</w:t>
      </w:r>
      <w:proofErr w:type="spellEnd"/>
      <w:r w:rsidRPr="00FF505E">
        <w:rPr>
          <w:rFonts w:ascii="Courier New" w:hAnsi="Courier New"/>
          <w:rPrChange w:id="270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,                                ,     ,    Y,      ,     Y,</w:t>
      </w:r>
    </w:p>
    <w:p w14:paraId="608BBC54" w14:textId="77777777" w:rsidR="00000000" w:rsidRPr="00FF505E" w:rsidRDefault="00000000" w:rsidP="00FF505E">
      <w:pPr>
        <w:pStyle w:val="PlainText"/>
        <w:rPr>
          <w:rFonts w:ascii="Courier New" w:hAnsi="Courier New"/>
          <w:rPrChange w:id="270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704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70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 </w:t>
      </w:r>
      <w:proofErr w:type="gramStart"/>
      <w:r w:rsidRPr="00FF505E">
        <w:rPr>
          <w:rFonts w:ascii="Courier New" w:hAnsi="Courier New"/>
          <w:rPrChange w:id="270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0,   </w:t>
      </w:r>
      <w:proofErr w:type="gramEnd"/>
      <w:r w:rsidRPr="00FF505E">
        <w:rPr>
          <w:rFonts w:ascii="Courier New" w:hAnsi="Courier New"/>
          <w:rPrChange w:id="270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   T,         </w:t>
      </w:r>
      <w:proofErr w:type="spellStart"/>
      <w:r w:rsidRPr="00FF505E">
        <w:rPr>
          <w:rFonts w:ascii="Courier New" w:hAnsi="Courier New"/>
          <w:rPrChange w:id="270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Grphmy</w:t>
      </w:r>
      <w:proofErr w:type="spellEnd"/>
      <w:r w:rsidRPr="00FF505E">
        <w:rPr>
          <w:rFonts w:ascii="Courier New" w:hAnsi="Courier New"/>
          <w:rPrChange w:id="2709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,   Recovery Group,    , "select </w:t>
      </w:r>
      <w:proofErr w:type="spellStart"/>
      <w:r w:rsidRPr="00FF505E">
        <w:rPr>
          <w:rFonts w:ascii="Courier New" w:hAnsi="Courier New"/>
          <w:rPrChange w:id="271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scode,sdesc</w:t>
      </w:r>
      <w:proofErr w:type="spellEnd"/>
      <w:r w:rsidRPr="00FF505E">
        <w:rPr>
          <w:rFonts w:ascii="Courier New" w:hAnsi="Courier New"/>
          <w:rPrChange w:id="271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from </w:t>
      </w:r>
      <w:proofErr w:type="spellStart"/>
      <w:r w:rsidRPr="00FF505E">
        <w:rPr>
          <w:rFonts w:ascii="Courier New" w:hAnsi="Courier New"/>
          <w:rPrChange w:id="2712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commrecoverygroup</w:t>
      </w:r>
      <w:proofErr w:type="spellEnd"/>
      <w:r w:rsidRPr="00FF505E">
        <w:rPr>
          <w:rFonts w:ascii="Courier New" w:hAnsi="Courier New"/>
          <w:rPrChange w:id="271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",            </w:t>
      </w:r>
      <w:proofErr w:type="spellStart"/>
      <w:r w:rsidRPr="00FF505E">
        <w:rPr>
          <w:rFonts w:ascii="Courier New" w:hAnsi="Courier New"/>
          <w:rPrChange w:id="2714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recgp.scode</w:t>
      </w:r>
      <w:proofErr w:type="spellEnd"/>
      <w:r w:rsidRPr="00FF505E">
        <w:rPr>
          <w:rFonts w:ascii="Courier New" w:hAnsi="Courier New"/>
          <w:rPrChange w:id="2715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 xml:space="preserve"> = '#</w:t>
      </w:r>
      <w:proofErr w:type="spellStart"/>
      <w:r w:rsidRPr="00FF505E">
        <w:rPr>
          <w:rFonts w:ascii="Courier New" w:hAnsi="Courier New"/>
          <w:rPrChange w:id="2716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Grphmy</w:t>
      </w:r>
      <w:proofErr w:type="spellEnd"/>
      <w:r w:rsidRPr="00FF505E">
        <w:rPr>
          <w:rFonts w:ascii="Courier New" w:hAnsi="Courier New"/>
          <w:rPrChange w:id="2717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#',     ,         N,          Y,     Y,</w:t>
      </w:r>
    </w:p>
    <w:p w14:paraId="6BC4C1D2" w14:textId="77777777" w:rsidR="00000000" w:rsidRPr="00FF505E" w:rsidRDefault="00000000" w:rsidP="00FF505E">
      <w:pPr>
        <w:pStyle w:val="PlainText"/>
        <w:rPr>
          <w:rFonts w:ascii="Courier New" w:hAnsi="Courier New"/>
          <w:rPrChange w:id="2718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719" w:author="Chg" w:date="2024-03-25T08:35:00Z" w16du:dateUtc="2024-03-25T13:35:00Z">
          <w:pPr>
            <w:pStyle w:val="PlainText"/>
            <w:ind w:left="-720"/>
          </w:pPr>
        </w:pPrChange>
      </w:pPr>
      <w:r w:rsidRPr="00FF505E">
        <w:rPr>
          <w:rFonts w:ascii="Courier New" w:hAnsi="Courier New"/>
          <w:rPrChange w:id="2720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t>//end filter</w:t>
      </w:r>
    </w:p>
    <w:p w14:paraId="764C9749" w14:textId="77777777" w:rsidR="00000000" w:rsidRPr="00FF505E" w:rsidRDefault="00000000" w:rsidP="00FF505E">
      <w:pPr>
        <w:pStyle w:val="PlainText"/>
        <w:rPr>
          <w:rFonts w:ascii="Courier New" w:hAnsi="Courier New"/>
          <w:rPrChange w:id="2721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722" w:author="Chg" w:date="2024-03-25T08:35:00Z" w16du:dateUtc="2024-03-25T13:35:00Z">
          <w:pPr>
            <w:pStyle w:val="PlainText"/>
            <w:ind w:left="-720"/>
          </w:pPr>
        </w:pPrChange>
      </w:pPr>
    </w:p>
    <w:p w14:paraId="7354D16A" w14:textId="77777777" w:rsidR="00FF505E" w:rsidRDefault="00FF505E" w:rsidP="00FF505E">
      <w:pPr>
        <w:pStyle w:val="PlainText"/>
        <w:rPr>
          <w:rFonts w:ascii="Courier New" w:hAnsi="Courier New"/>
          <w:rPrChange w:id="2723" w:author="Chg" w:date="2024-03-25T08:35:00Z" w16du:dateUtc="2024-03-25T13:35:00Z">
            <w:rPr>
              <w:rFonts w:ascii="Courier New" w:hAnsi="Courier New"/>
              <w:sz w:val="16"/>
            </w:rPr>
          </w:rPrChange>
        </w:rPr>
        <w:pPrChange w:id="2724" w:author="Chg" w:date="2024-03-25T08:35:00Z" w16du:dateUtc="2024-03-25T13:35:00Z">
          <w:pPr>
            <w:pStyle w:val="PlainText"/>
            <w:ind w:left="-720"/>
          </w:pPr>
        </w:pPrChange>
      </w:pPr>
    </w:p>
    <w:sectPr w:rsidR="00FF505E" w:rsidSect="00EE7EED">
      <w:pgSz w:w="12240" w:h="15840"/>
      <w:pgMar w:top="1440" w:right="1502" w:bottom="1440" w:left="1501" w:header="720" w:footer="720" w:gutter="0"/>
      <w:cols w:space="720"/>
      <w:docGrid w:linePitch="360"/>
      <w:sectPrChange w:id="2725" w:author="Chg" w:date="2024-03-25T08:35:00Z" w16du:dateUtc="2024-03-25T13:35:00Z">
        <w:sectPr w:rsidR="00FF505E" w:rsidSect="00EE7EED">
          <w:pgMar w:top="1440" w:right="720" w:bottom="1440" w:left="1501" w:header="720" w:footer="720" w:gutter="0"/>
        </w:sectPr>
      </w:sectPrChange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1BD"/>
    <w:rsid w:val="001A1EAC"/>
    <w:rsid w:val="003C01EB"/>
    <w:rsid w:val="003E376F"/>
    <w:rsid w:val="00674787"/>
    <w:rsid w:val="00C73623"/>
    <w:rsid w:val="00E731BD"/>
    <w:rsid w:val="00ED0465"/>
    <w:rsid w:val="00EE7EED"/>
    <w:rsid w:val="00F256C0"/>
    <w:rsid w:val="00FF5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38EAE3-7E2A-4A43-BD08-2694D4D31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F505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F505E"/>
    <w:rPr>
      <w:rFonts w:ascii="Consolas" w:hAnsi="Consolas"/>
      <w:sz w:val="21"/>
      <w:szCs w:val="21"/>
    </w:rPr>
  </w:style>
  <w:style w:type="paragraph" w:styleId="Revision">
    <w:name w:val="Revision"/>
    <w:hidden/>
    <w:uiPriority w:val="99"/>
    <w:semiHidden/>
    <w:rsid w:val="00F256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2734</Words>
  <Characters>15585</Characters>
  <Application>Microsoft Office Word</Application>
  <DocSecurity>0</DocSecurity>
  <Lines>129</Lines>
  <Paragraphs>36</Paragraphs>
  <ScaleCrop>false</ScaleCrop>
  <Company/>
  <LinksUpToDate>false</LinksUpToDate>
  <CharactersWithSpaces>18283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Waxman</dc:creator>
  <cp:keywords/>
  <dc:description/>
  <cp:lastModifiedBy>David Waxman</cp:lastModifiedBy>
  <cp:revision>1</cp:revision>
  <dcterms:created xsi:type="dcterms:W3CDTF">2024-03-25T13:35:00Z</dcterms:created>
  <dcterms:modified xsi:type="dcterms:W3CDTF">2024-03-25T13:37:00Z</dcterms:modified>
</cp:coreProperties>
</file>